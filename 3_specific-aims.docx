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0CC05" w14:textId="177272D9" w:rsidR="00A37983" w:rsidRPr="00460EC5" w:rsidRDefault="00E64302" w:rsidP="000B7340">
      <w:pPr>
        <w:pStyle w:val="Heading1"/>
      </w:pPr>
      <w:r w:rsidRPr="00460EC5">
        <w:t>SPECIFIC AIMS</w:t>
      </w:r>
    </w:p>
    <w:p w14:paraId="1DB96253" w14:textId="77777777" w:rsidR="00B75ED6" w:rsidRPr="00460EC5" w:rsidRDefault="00B75ED6" w:rsidP="000B7340">
      <w:pPr>
        <w:rPr>
          <w:sz w:val="8"/>
          <w:szCs w:val="8"/>
        </w:rPr>
      </w:pPr>
    </w:p>
    <w:p w14:paraId="6E0EEE24" w14:textId="44D5689B" w:rsidR="00A777F5" w:rsidRDefault="00FE2D60" w:rsidP="00FE2D60">
      <w:r w:rsidRPr="00460EC5">
        <w:t xml:space="preserve">Depression affects </w:t>
      </w:r>
      <w:r>
        <w:t xml:space="preserve">up to </w:t>
      </w:r>
      <w:r w:rsidRPr="00460EC5">
        <w:t xml:space="preserve">20% of patients with </w:t>
      </w:r>
      <w:r w:rsidR="004A0E3D">
        <w:t xml:space="preserve">coronary artery disease (CAD) </w:t>
      </w:r>
      <w:r w:rsidRPr="00460EC5">
        <w:t xml:space="preserve">and </w:t>
      </w:r>
      <w:r>
        <w:t>has been associated with</w:t>
      </w:r>
      <w:r w:rsidRPr="00460EC5">
        <w:t xml:space="preserve"> a 3-fold increase in cardiovascular mortality</w:t>
      </w:r>
      <w:r>
        <w:t>.</w:t>
      </w:r>
      <w:r w:rsidRPr="00460EC5">
        <w:fldChar w:fldCharType="begin" w:fldLock="1"/>
      </w:r>
      <w:r w:rsidRPr="00460EC5">
        <w:instrText>ADDIN CSL_CITATION {"citationItems":[{"id":"ITEM-1","itemData":{"DOI":"10.1016/j.jacc.2019.01.041","ISSN":"15583597","PMID":"30975301","abstract":"Depression is a common problem in patients with cardiovascular disease (CVD) and is associated with increased mortality, excess disability, greater health care expenditures, and reduced quality of life. Depression is present in 1 of 5 patients with coronary artery disease, peripheral artery disease, and heart failure. Depression complicates the optimal management of CVD by worsening cardiovascular risk factors and decreasing adherence to healthy lifestyles and evidence-based medical therapies. As such, standardized screening pathways for depression in patients with CVD offer the potential for early identification and optimal management of depression to improve health outcomes. Unfortunately, the burden of depression in patients with CVD is under-recognized; as a result, screening and management strategies targeting depression have been poorly implemented in patients with CVD. In this review, the authors discuss a practical approach for the screening and management of depression in patients with CVD.","author":[{"dropping-particle":"","family":"Jha","given":"Manish K","non-dropping-particle":"","parse-names":false,"suffix":""},{"dropping-particle":"","family":"Qamar","given":"Arman","non-dropping-particle":"","parse-names":false,"suffix":""},{"dropping-particle":"","family":"Vaduganathan","given":"Muthiah","non-dropping-particle":"","parse-names":false,"suffix":""},{"dropping-particle":"","family":"Charney","given":"Dennis S","non-dropping-particle":"","parse-names":false,"suffix":""},{"dropping-particle":"","family":"Murrough","given":"James W","non-dropping-particle":"","parse-names":false,"suffix":""}],"container-title":"Journal of the American College of Cardiology","id":"ITEM-1","issue":"14","issued":{"date-parts":[["2019","4","16"]]},"page":"1827-1845","title":"Screening and Management of Depression in Patients With Cardiovascular Disease: JACC State-of-the-Art Review","type":"article","volume":"73"},"uris":["http://www.mendeley.com/documents/?uuid=586fbcad-6c28-329f-9d28-125750b64357"]},{"id":"ITEM-2","itemData":{"DOI":"10.1161/CIR.0000000000000019","ISSN":"15244539","abstract":"BACKGROUND - : Although prospective studies, systematic reviews, and meta-analyses have documented an association between depression and increased morbidity and mortality in a variety of cardiac populations, depression has not yet achieved formal recognition as a risk factor for poor prognosis in patients with acute coronary syndrome by the American Heart Association and other health organizations. The purpose of this scientific statement is to review available evidence and recommend whether depression should be elevated to the status of a risk factor for patients with acute coronary syndrome. METHODS AND RESULTS - : Writing group members were approved by the American Heart Association's Scientific Statement and Manuscript Oversight Committees. A systematic literature review on depression and adverse medical outcomes after acute coronary syndrome was conducted that included all-cause mortality, cardiac mortality, and composite outcomes for mortality and nonfatal events. The review assessed the strength, consistency, independence, and generalizability of the published studies. A total of 53 individual studies (32 reported on associations with all-cause mortality, 12 on cardiac mortality, and 22 on composite outcomes) and 4 meta-analyses met inclusion criteria. There was heterogeneity across studies in terms of the demographic composition of study samples, definition and measurement of depression, length of follow-up, and covariates included in the multivariable models. Despite limitations in some individual studies, our review identified generally consistent associations between depression and adverse outcomes. CONCLUSIONS - : Despite the heterogeneity of published studies included in this review, the preponderance of evidence supports the recommendation that the American Heart Association should elevate depression to the status of a risk factor for adverse medical outcomes in patients with acute coronary syndrome. © 2014 American Heart Association, Inc.","author":[{"dropping-particle":"","family":"Lichtman","given":"Judith H.","non-dropping-particle":"","parse-names":false,"suffix":""},{"dropping-particle":"","family":"Froelicher","given":"Erika S.","non-dropping-particle":"","parse-names":false,"suffix":""},{"dropping-particle":"","family":"Blumenthal","given":"James A.","non-dropping-particle":"","parse-names":false,"suffix":""},{"dropping-particle":"","family":"Carney","given":"Robert M.","non-dropping-particle":"","parse-names":false,"suffix":""},{"dropping-particle":"V.","family":"Doering","given":"Lynn","non-dropping-particle":"","parse-names":false,"suffix":""},{"dropping-particle":"","family":"Frasure-Smith","given":"Nancy","non-dropping-particle":"","parse-names":false,"suffix":""},{"dropping-particle":"","family":"Freedland","given":"Kenneth E.","non-dropping-particle":"","parse-names":false,"suffix":""},{"dropping-particle":"","family":"Jaffe","given":"Allan S.","non-dropping-particle":"","parse-names":false,"suffix":""},{"dropping-particle":"","family":"Leifheit-Limson","given":"Erica C.","non-dropping-particle":"","parse-names":false,"suffix":""},{"dropping-particle":"","family":"Sheps","given":"David S.","non-dropping-particle":"","parse-names":false,"suffix":""},{"dropping-particle":"","family":"Vaccarino","given":"Viola","non-dropping-particle":"","parse-names":false,"suffix":""},{"dropping-particle":"","family":"Wulsin","given":"Lawson","non-dropping-particle":"","parse-names":false,"suffix":""}],"container-title":"Circulation","id":"ITEM-2","issue":"12","issued":{"date-parts":[["2014","3","25"]]},"page":"1350-1369","publisher":"Lippincott Williams and Wilkins","title":"Depression as a risk factor for poor prognosis among patients with acute coronary syndrome: Systematic review and recommendations: A scientific statement from the american heart association","type":"article","volume":"129"},"uris":["http://www.mendeley.com/documents/?uuid=f03e4939-63e2-3e28-a5c3-48c868a287da"]},{"id":"ITEM-3","itemData":{"DOI":"10.1016/j.genhosppsych.2011.02.007","ISSN":"01638343","abstract":"Objective: A meta-analysis of over 25 years of research into the relationship between post-myocardial infarction (MI) depression and cardiac prognosis was conducted to investigate changes in this association over time and to investigate subgroup effects. Method: A systematic literature search was performed (Medline, Embase and PsycINFO; 1975-2011) without language restrictions. Studies investigating the impact of post-MI depression on cardiovascular outcome, defined as all-cause mortality, cardiac mortality and cardiac events within 24 months after the index MI, were identified. Depression had to be assessed within 3 months after MI using established instruments. Pooled odds ratios (ORs) were calculated using a random effects model. Results: A total of 29 studies were identified, resulting in 41 comparisons. Follow-up (on average 16 months) was described for 16,889 MI patients. Post-MI depression was associated with an increased risk of all-cause mortality [(OR), 2.25; 95% confidence interval [CI], 1.73-2.93; P&lt;.001], cardiac mortality (OR, 2.71; 95% CI, 1.68-4.36; P&lt;.001) and cardiac events (OR, 1.59; 95% CI, 1.37-1.85; P&lt;.001). ORs proved robust in subgroup analyses but declined over the years for cardiac events. Conclusions: Post-MI depression is associated with a 1.6- to 2.7-fold increased risk of impaired outcomes within 24 months. This association has been relatively stable over the past 25 years. © 2011 Elsevier Inc.","author":[{"dropping-particle":"","family":"Meijer","given":"Anna","non-dropping-particle":"","parse-names":false,"suffix":""},{"dropping-particle":"","family":"Conradi","given":"Henk Jan","non-dropping-particle":"","parse-names":false,"suffix":""},{"dropping-particle":"","family":"Bos","given":"Elisabeth H.","non-dropping-particle":"","parse-names":false,"suffix":""},{"dropping-particle":"","family":"Thombs","given":"Brett D.","non-dropping-particle":"","parse-names":false,"suffix":""},{"dropping-particle":"","family":"Melle","given":"Joost P.","non-dropping-particle":"van","parse-names":false,"suffix":""},{"dropping-particle":"","family":"Jonge","given":"Peter","non-dropping-particle":"de","parse-names":false,"suffix":""}],"container-title":"General Hospital Psychiatry","id":"ITEM-3","issue":"3","issued":{"date-parts":[["2011","5"]]},"page":"203-216","title":"Prognostic association of depression following myocardial infarction with mortality and cardiovascular events: A meta-analysis of 25 years of research","type":"article-journal","volume":"33"},"uris":["http://www.mendeley.com/documents/?uuid=66cbc225-7c90-3b5d-88e8-3b3a288ce73b"]}],"mendeley":{"formattedCitation":"&lt;sup&gt;1–3&lt;/sup&gt;","plainTextFormattedCitation":"1–3","previouslyFormattedCitation":"&lt;sup&gt;1–3&lt;/sup&gt;"},"properties":{"noteIndex":0},"schema":"https://github.com/citation-style-language/schema/raw/master/csl-citation.json"}</w:instrText>
      </w:r>
      <w:r w:rsidRPr="00460EC5">
        <w:fldChar w:fldCharType="separate"/>
      </w:r>
      <w:r w:rsidRPr="00460EC5">
        <w:rPr>
          <w:noProof/>
          <w:vertAlign w:val="superscript"/>
        </w:rPr>
        <w:t>1–3</w:t>
      </w:r>
      <w:r w:rsidRPr="00460EC5">
        <w:fldChar w:fldCharType="end"/>
      </w:r>
      <w:r w:rsidRPr="00460EC5">
        <w:t xml:space="preserve"> </w:t>
      </w:r>
      <w:r w:rsidR="00EB30CA">
        <w:t>The evidence that treating depression</w:t>
      </w:r>
      <w:r w:rsidR="004A0E3D">
        <w:t xml:space="preserve"> with counseling or antidepressants</w:t>
      </w:r>
      <w:r w:rsidR="00EB30CA">
        <w:t xml:space="preserve"> </w:t>
      </w:r>
      <w:r w:rsidR="00321C77">
        <w:t>can</w:t>
      </w:r>
      <w:r w:rsidR="00EB30CA">
        <w:t xml:space="preserve"> reduce this excess cardiovascular mortality is conflict</w:t>
      </w:r>
      <w:r w:rsidR="004A0E3D">
        <w:t>ing</w:t>
      </w:r>
      <w:r w:rsidR="00EB30CA">
        <w:t xml:space="preserve"> and limited</w:t>
      </w:r>
      <w:r w:rsidR="0095156A">
        <w:t>,</w:t>
      </w:r>
      <w:r w:rsidR="0095156A" w:rsidRPr="00460EC5">
        <w:fldChar w:fldCharType="begin" w:fldLock="1"/>
      </w:r>
      <w:r w:rsidR="0095156A" w:rsidRPr="00460EC5">
        <w:instrText>ADDIN CSL_CITATION {"citationItems":[{"id":"ITEM-1","itemData":{"DOI":"10.1161/CIRCULATIONAHA.116.025140","ISBN":"8169325846","ISSN":"15244539","PMID":"28209727","abstract":"BACKGROUND Depression among patients with acute myocardial infarction (AMI) is prevalent and associated with an adverse quality of life and prognosis. Despite recommendations from some national organizations to screen for depression, it is unclear whether treatment of depression in patients with AMI is associated with better outcomes. We aimed to determine whether the prognosis of patients with treated versus untreated depression differs. METHODS The TRIUMPH study (Translational Research Investigating Underlying Disparities in Acute Myocardial Infarction Patients' Health Status) is an observational multicenter cohort study that enrolled 4062 patients aged ≥18 years with AMI between April 11, 2005, and December 31, 2008, from 24 US hospitals. Research coordinators administered the Patient Health Questionnaire-9 (PHQ-9) during the index AMI admission. Depression was defined by a PHQ-9 score of ≥10. Depression was categorized as treated if there was documentation of a discharge diagnosis, medication prescribed for depression, or referral for counseling, and as untreated if none of these 3 criteria was documented in the medical records despite a PHQ score ≥10. One-year mortality was compared between patients with AMI having: (1) no depression (PHQ-9&lt;10; reference); (2) treated depression; and (3) untreated depression adjusting for demographics, AMI severity, and clinical factors. RESULTS Overall, 759 (18.7%) patients met PHQ-9 criteria for depression and 231 (30.4%) were treated. In comparison with 3303 patients without depression, the 231 patients with treated depression had 1-year mortality rates that were not different (6.1% versus 6.7%; adjusted hazard ratio, 1.12; 95% confidence interval, 0.63-1.99). In contrast, the 528 patients with untreated depression had higher 1-year mortality in comparison with patients without depression (10.8% versus 6.1%; adjusted hazard ratio, 1.91; 95% confidence interval, 1.39-2.62). CONCLUSIONS Although depression in patients with AMI is associated with increased long-term mortality, this association may be confined to patients with untreated depression.","author":[{"dropping-particle":"","family":"Smolderen","given":"Kim G.","non-dropping-particle":"","parse-names":false,"suffix":""},{"dropping-particle":"","family":"Buchanan","given":"Donna M.","non-dropping-particle":"","parse-names":false,"suffix":""},{"dropping-particle":"","family":"Gosch","given":"Kensey","non-dropping-particle":"","parse-names":false,"suffix":""},{"dropping-particle":"","family":"Whooley","given":"Mary","non-dropping-particle":"","parse-names":false,"suffix":""},{"dropping-particle":"","family":"Chan","given":"Paul S.","non-dropping-particle":"","parse-names":false,"suffix":""},{"dropping-particle":"","family":"Vaccarino","given":"Viola","non-dropping-particle":"","parse-names":false,"suffix":""},{"dropping-particle":"","family":"Parashar","given":"Susmita","non-dropping-particle":"","parse-names":false,"suffix":""},{"dropping-particle":"","family":"Shah","given":"Amit J.","non-dropping-particle":"","parse-names":false,"suffix":""},{"dropping-particle":"","family":"Ho","given":"P. Michael","non-dropping-particle":"","parse-names":false,"suffix":""},{"dropping-particle":"","family":"Spertus","given":"John A.","non-dropping-particle":"","parse-names":false,"suffix":""}],"container-title":"Circulation","id":"ITEM-1","issue":"18","issued":{"date-parts":[["2017"]]},"page":"1681-1689","title":"Depression Treatment and 1-Year Mortality after Acute Myocardial Infarction: Insights from the TRIUMPH Registry (Translational Research Investigating Underlying Disparities in Acute Myocardial Infarction Patients' Health Status)","type":"article-journal","volume":"135"},"uris":["http://www.mendeley.com/documents/?uuid=32f7f8f3-ea58-437a-8cf9-52bc23d68ec7"]},{"id":"ITEM-2","itemData":{"DOI":"10.1192/bjp.bp.106.028647","ISSN":"00071250","PMID":"17541103","abstract":"Background: Depression following myocardial infarction is associated with poor cardiac prognosis. It is unclear whether antidepressant treatment improves long-term depression status and cardiac prognosis. Aims: To evaluate the effects of antidepressant treatment compared with usual care in an effectiveness study. Method: In a multicentre randomised controlled trial, 2177 myocardial infarction patients were evaluated for ICD-10 depression and randomised to intervention (n=209) or care as usual (n=122). Both arms were evaluated at 18 months post-myocardial infarction for long-term depression status and new cardiac events. Results: No differences were observed between intervention and control groups in mean scores on the Beck Depression Inventory (11.0, s.d.=7.5 v. 10.2, s.d.=5.1, P=0.45) or presence of ICD-10 depression (30.5 v. 32.1%, P=0.68).The cardiac event rate was 14% among the intervention group and 13% among controls (OR=1.07,95% CI 0.57-2.00). Conclusions: Antidepressant treatment did not alter long-term depression post-myocardial infarction status or improve cardiac prognosis.","author":[{"dropping-particle":"","family":"Melle","given":"Joost P.","non-dropping-particle":"Van","parse-names":false,"suffix":""},{"dropping-particle":"","family":"Jonge","given":"Peter","non-dropping-particle":"De","parse-names":false,"suffix":""},{"dropping-particle":"","family":"Honig","given":"Adriaan","non-dropping-particle":"","parse-names":false,"suffix":""},{"dropping-particle":"","family":"Schene","given":"Aart H","non-dropping-particle":"","parse-names":false,"suffix":""},{"dropping-particle":"","family":"Kuyper","given":"Astrid M.G.","non-dropping-particle":"","parse-names":false,"suffix":""},{"dropping-particle":"","family":"Crijns","given":"Harry J.G.M.","non-dropping-particle":"","parse-names":false,"suffix":""},{"dropping-particle":"","family":"Schins","given":"Annique","non-dropping-particle":"","parse-names":false,"suffix":""},{"dropping-particle":"","family":"Tulner","given":"Dorien","non-dropping-particle":"","parse-names":false,"suffix":""},{"dropping-particle":"","family":"Berg","given":"Maarten P.","non-dropping-particle":"Van Den","parse-names":false,"suffix":""},{"dropping-particle":"","family":"Ormel","given":"Johan","non-dropping-particle":"","parse-names":false,"suffix":""}],"container-title":"British Journal of Psychiatry","id":"ITEM-2","issue":"JUNE","issued":{"date-parts":[["2007","6"]]},"page":"460-466","title":"Effects of antidepressant treatment following myocardial infarction","type":"article-journal","volume":"190"},"uris":["http://www.mendeley.com/documents/?uuid=028953fb-3ca6-3c80-b598-61849e51576d"]},{"id":"ITEM-3","itemData":{"DOI":"10.1001/jama.289.23.3106","ISSN":"00987484","abstract":"Context: Depression and low perceived social support (LPSS) after myocardial infarction (MI) are associated with higher morbidity and mortality, but little is known about whether this excess risk can be reduced through treatment. Objective: To determine whether mortality and recurrent infarction are reduced by treatment of depression and LPSS with cognitive behavior therapy (CBT), supplemented with a selective serotonin reuptake inhibitor (SSRI) antidepressant when indicated, in patients enrolled within 28 days after MI. Design, Setting, and Patients: Randomized clinical trial conducted from October 1996 to April 2001 in 2481 MI patients (1084 women, 1397 men) enrolled from 8 clinical centers. Major or minor depression was diagnosed by modified Diagnostic and Statistical Manual of Mental Disorders, Fourth Edition criteria and severity by the 17-item Hamilton Rating Scale for Depression (HRSD); LPSS was determined by the Enhancing Recovery in Coronary Heart Disease Patients (ENRICHD) Social Support Instrument (ESSI). Random allocation was to usual medical care or CBT-based psychosocial intervention. Intervention: Cognitive behavior therapy was initiated at a median of 17 days after the index MI for a median of 11 individual sessions throughout 6 months, plus group therapy when feasible, with SSRIs for patients scoring higher than 24 on the HRSD or having a less than 50% reduction in Beck Depression Inventory scores after 5 weeks. Main Outcome Measures: Composite primary end point of death or recurrent MI; secondary outcomes included change in HRSD (for depression) or ESSI scores (for LPSS) at 6 months. Results: Improvement in psychosocial outcomes at 6 months favored treatment: mean (SD) change in HRSD score, -10.1 (7.8) in the depression and psychosocial intervention group vs -8.4 (7.7) in the depression and usual care group (P&lt;.001); mean (SD) change in ESSI score, 5.1 (5.9) in the LPSS and psychosocial intervention group vs 3.4 (6.0) in the LPSS and usual care group (P&lt;.001). After an average follow-up of 29 months, there was no significant difference in event-free survival between usual care (75.9%) and psychosocial intervention (75.8%). There were also no differences in survival between the psychosocial intervention and usual care arms in any of the 3 psychosocial risk groups (depression, LPSS, and depression and LPSS patients). Conclusions: The intervention did not increase event-free survival. The intervention improved depression and social isolat…","author":[{"dropping-particle":"","family":"Berkman","given":"Lisa F.","non-dropping-particle":"","parse-names":false,"suffix":""},{"dropping-particle":"","family":"Blumenthal","given":"James","non-dropping-particle":"","parse-names":false,"suffix":""},{"dropping-particle":"","family":"Burg","given":"Matthew","non-dropping-particle":"","parse-names":false,"suffix":""},{"dropping-particle":"","family":"Carney","given":"Robert M.","non-dropping-particle":"","parse-names":false,"suffix":""},{"dropping-particle":"","family":"Catellier","given":"Diane","non-dropping-particle":"","parse-names":false,"suffix":""},{"dropping-particle":"","family":"Cowan","given":"Marie J.","non-dropping-particle":"","parse-names":false,"suffix":""},{"dropping-particle":"","family":"Czajkowski","given":"Susan M.","non-dropping-particle":"","parse-names":false,"suffix":""},{"dropping-particle":"","family":"Busk","given":"Robert","non-dropping-particle":"De","parse-names":false,"suffix":""},{"dropping-particle":"","family":"Hosking","given":"James","non-dropping-particle":"","parse-names":false,"suffix":""},{"dropping-particle":"","family":"Jaffe","given":"Allan","non-dropping-particle":"","parse-names":false,"suffix":""},{"dropping-particle":"","family":"Kaufmann","given":"Peter G.","non-dropping-particle":"","parse-names":false,"suffix":""},{"dropping-particle":"","family":"Mitchell","given":"Pamela","non-dropping-particle":"","parse-names":false,"suffix":""},{"dropping-particle":"","family":"Norman","given":"James","non-dropping-particle":"","parse-names":false,"suffix":""},{"dropping-particle":"","family":"Powell","given":"Lynda H.","non-dropping-particle":"","parse-names":false,"suffix":""},{"dropping-particle":"","family":"Raczynski","given":"James M.","non-dropping-particle":"","parse-names":false,"suffix":""},{"dropping-particle":"","family":"Schneiderman","given":"Neil","non-dropping-particle":"","parse-names":false,"suffix":""},{"dropping-particle":"","family":"Raczynski","given":"","non-dropping-particle":"","parse-names":false,"suffix":""}],"container-title":"Journal of the American Medical Association","id":"ITEM-3","issue":"23","issued":{"date-parts":[["2003","6","18"]]},"page":"3106-3116","publisher":"American Medical Association","title":"Effects of Treating Depression and Low Perceived Social Support on Clinical Events after Myocardial Infarction: The Enhancing Recovery in Coronary Heart Disease Patients (ENRICHD) Randomized Trial","type":"article-journal","volume":"289"},"uris":["http://www.mendeley.com/documents/?uuid=f85f9a8f-d19b-335b-8cde-a7e783424af2"]}],"mendeley":{"formattedCitation":"&lt;sup&gt;4–6&lt;/sup&gt;","plainTextFormattedCitation":"4–6","previouslyFormattedCitation":"&lt;sup&gt;4–6&lt;/sup&gt;"},"properties":{"noteIndex":0},"schema":"https://github.com/citation-style-language/schema/raw/master/csl-citation.json"}</w:instrText>
      </w:r>
      <w:r w:rsidR="0095156A" w:rsidRPr="00460EC5">
        <w:fldChar w:fldCharType="separate"/>
      </w:r>
      <w:r w:rsidR="0095156A" w:rsidRPr="00460EC5">
        <w:rPr>
          <w:noProof/>
          <w:vertAlign w:val="superscript"/>
        </w:rPr>
        <w:t>4–6</w:t>
      </w:r>
      <w:r w:rsidR="0095156A" w:rsidRPr="00460EC5">
        <w:fldChar w:fldCharType="end"/>
      </w:r>
      <w:r w:rsidR="0095156A" w:rsidRPr="00460EC5">
        <w:t xml:space="preserve"> </w:t>
      </w:r>
      <w:r w:rsidR="0095156A">
        <w:t>suggesting a key knowledge gap in the management of depression in cardiovascular disease.</w:t>
      </w:r>
      <w:r w:rsidR="00507C18">
        <w:t xml:space="preserve"> </w:t>
      </w:r>
      <w:r w:rsidR="004A0E3D">
        <w:t>Instead of treating depressive symptoms, d</w:t>
      </w:r>
      <w:r w:rsidR="00507C18">
        <w:t xml:space="preserve">eveloping interventions that </w:t>
      </w:r>
      <w:r w:rsidR="00C92DE1">
        <w:t>target underlying potential pathways, such as</w:t>
      </w:r>
      <w:r w:rsidR="004A0E3D">
        <w:t xml:space="preserve"> </w:t>
      </w:r>
      <w:r w:rsidR="00C92DE1">
        <w:t xml:space="preserve">low coronary flow reserve </w:t>
      </w:r>
      <w:r w:rsidR="004A0E3D">
        <w:t>or</w:t>
      </w:r>
      <w:r w:rsidR="00C92DE1">
        <w:t xml:space="preserve"> mental-stress induced myocardial ischemia,</w:t>
      </w:r>
      <w:r w:rsidR="00C92DE1" w:rsidRPr="00460EC5">
        <w:fldChar w:fldCharType="begin" w:fldLock="1"/>
      </w:r>
      <w:r w:rsidR="00C92DE1" w:rsidRPr="00460EC5">
        <w:instrText>ADDIN CSL_CITATION {"citationItems":[{"id":"ITEM-1","itemData":{"DOI":"10.1001/archinternmed.2009.330","ISSN":"00039926","abstract":"Background Major depressive disorder (MDD) is associated with coronary heart disease (CHD), but the mechanisms are unclear. The presence of MDD may increase CHD risk by affecting microvascular circulation. It is also plausible that genetic factors influencing MDD may overlap with those for CHD. We sought to examine the relationship between MDD and coronary flow reserve (CFR), the ratio of maximum flow during stress to flow at rest measured in milliliters per minute per gram of tissue. Methods We examined 289 male middle-aged twins, including 106 twins (53 twin pairs) discordant for a lifetime history of MDD and 183 control twins (unrelated to any twins in the experimental group) without MDD. To calculate CFR, we used positron emission tomography with nitrogen 13 (13N) ammonia to evaluate myocardial blood flow at rest and after adenosine stress. A standard perfusion defect score was also used to assess myocardial ischemia. Results There was no difference in myocardial ischemia between twins with and without MDD. Among the dizygotic twin pairs discordant for MDD, the CFR was 14% lower in the twins with MDD than in their brothers without MDD (2.36 vs 2.74) (P = .03). This association was not present in the monozygotic discordant pairs who were genetically matched (2.86 vs 2.64) (P = .19). The zygosity-MDD interaction after adjustment was significant (P = .006). The CFR in the dizygotic twins with MDD was also lower than in the control twins. Conclusions Our results provide evidence for a shared genetic pathway between MDD and microvascular dysfunction. Common pathophysiologic processes may link MDD and early atherosclerosis.","author":[{"dropping-particle":"","family":"Vaccarino","given":"Viola","non-dropping-particle":"","parse-names":false,"suffix":""},{"dropping-particle":"","family":"Votaw","given":"John","non-dropping-particle":"","parse-names":false,"suffix":""},{"dropping-particle":"","family":"Faber","given":"Tracy","non-dropping-particle":"","parse-names":false,"suffix":""},{"dropping-particle":"","family":"Veledar","given":"Emir","non-dropping-particle":"","parse-names":false,"suffix":""},{"dropping-particle":"V.","family":"Murrah","given":"Nancy","non-dropping-particle":"","parse-names":false,"suffix":""},{"dropping-particle":"","family":"Jones","given":"Linda R.","non-dropping-particle":"","parse-names":false,"suffix":""},{"dropping-particle":"","family":"Zhao","given":"Jinying","non-dropping-particle":"","parse-names":false,"suffix":""},{"dropping-particle":"","family":"Su","given":"Shaoyong","non-dropping-particle":"","parse-names":false,"suffix":""},{"dropping-particle":"","family":"Goldberg","given":"Jack","non-dropping-particle":"","parse-names":false,"suffix":""},{"dropping-particle":"","family":"Raggi","given":"J. Paolo","non-dropping-particle":"","parse-names":false,"suffix":""},{"dropping-particle":"","family":"Quyyumi","given":"Arshed A.","non-dropping-particle":"","parse-names":false,"suffix":""},{"dropping-particle":"","family":"Sheps","given":"David S.","non-dropping-particle":"","parse-names":false,"suffix":""},{"dropping-particle":"","family":"Bremner","given":"J. Douglas","non-dropping-particle":"","parse-names":false,"suffix":""}],"container-title":"Archives of Internal Medicine","id":"ITEM-1","issue":"18","issued":{"date-parts":[["2009","10","12"]]},"page":"1668-1676","publisher":"American Medical Association","title":"Major depression and coronary flow reserve detected by positron emission tomography","type":"article-journal","volume":"169"},"uris":["http://www.mendeley.com/documents/?uuid=c7ce0b29-6c3e-43a4-8d32-ed0694cfb9ba"]},{"id":"ITEM-2","itemData":{"DOI":"10.1371/journal.pone.0102986","ISBN":"0009-7322","ISSN":"19326203","PMID":"25061993","abstract":"OBJECTIVES: Depression is an adverse prognostic factor after an acute myocardial infarction (MI), and an increased propensity toward emotionally-driven myocardial ischemia may play a role. We aimed to examine the association between depressive symptoms and mental stress-induced myocardial ischemia in young survivors of an MI.\\n\\nMETHODS: We studied 98 patients (49 women and 49 men) age 38-60 years who were hospitalized for acute MI in the previous 6 months. Patients underwent myocardial perfusion imaging at rest, after mental stress (speech task), and after exercise or pharmacological stress. A summed difference score (SDS), obtained with observer-independent software, was used to quantify myocardial ischemia under both stress conditions. The Beck Depression Inventory-II (BDI-II) was used to measure depressive symptoms, which were analyzed as overall score, and as separate somatic and cognitive depressive symptom scores.\\n\\nRESULTS: There was a significant positive association between depressive symptoms and SDS with mental stress, denoting more ischemia. After adjustment for demographic and lifestyle factors, disease severity and medications, each incremental depressive symptom was associated with 0.14 points higher SDS. When somatic and cognitive depressive symptoms were examined separately, both somatic [β = 0.17, 95% CI: (0.04, 0.30), p = 0.01] and cognitive symptoms [β = 0.31, 95% CI: (0.07, 0.56), p = 0.01] were significantly associated with mental stress-induced ischemia. Depressive symptoms were not associated with ischemia induced by exercise or pharmacological stress.\\n\\nCONCLUSION: Among young post-MI patients, higher levels of both cognitive and somatic depressive symptoms are associated with a higher propensity to develop myocardial ischemia with mental stress, but not with physical (exercise or pharmacological) stress.","author":[{"dropping-particle":"","family":"Wei","given":"Jingkai","non-dropping-particle":"","parse-names":false,"suffix":""},{"dropping-particle":"","family":"Pimple","given":"Pratik","non-dropping-particle":"","parse-names":false,"suffix":""},{"dropping-particle":"","family":"Shah","given":"Amit J.","non-dropping-particle":"","parse-names":false,"suffix":""},{"dropping-particle":"","family":"Rooks","given":"Cherie","non-dropping-particle":"","parse-names":false,"suffix":""},{"dropping-particle":"","family":"Bremner","given":"J. Douglas","non-dropping-particle":"","parse-names":false,"suffix":""},{"dropping-particle":"","family":"Nye","given":"Jonathon A.","non-dropping-particle":"","parse-names":false,"suffix":""},{"dropping-particle":"","family":"Ibeanu","given":"Ijeoma","non-dropping-particle":"","parse-names":false,"suffix":""},{"dropping-particle":"","family":"Murrah","given":"Nancy","non-dropping-particle":"","parse-names":false,"suffix":""},{"dropping-particle":"","family":"Shallenberger","given":"Lucy","non-dropping-particle":"","parse-names":false,"suffix":""},{"dropping-particle":"","family":"Raggi","given":"Paolo","non-dropping-particle":"","parse-names":false,"suffix":""},{"dropping-particle":"","family":"Vaccarino","given":"Viola","non-dropping-particle":"","parse-names":false,"suffix":""}],"container-title":"PLoS ONE","editor":[{"dropping-particle":"","family":"Hayley","given":"Shawn","non-dropping-particle":"","parse-names":false,"suffix":""}],"id":"ITEM-2","issue":"7","issued":{"date-parts":[["2014","7","25"]]},"page":"e102986","title":"Depressive symptoms are associated with mental stress-induced myocardial ischemia after acute myocardial infarction","type":"article-journal","volume":"9"},"uris":["http://www.mendeley.com/documents/?uuid=57d15a7a-76f7-4a43-8485-4d338ecd4a29"]}],"mendeley":{"formattedCitation":"&lt;sup&gt;7,8&lt;/sup&gt;","plainTextFormattedCitation":"7,8","previouslyFormattedCitation":"&lt;sup&gt;7,8&lt;/sup&gt;"},"properties":{"noteIndex":0},"schema":"https://github.com/citation-style-language/schema/raw/master/csl-citation.json"}</w:instrText>
      </w:r>
      <w:r w:rsidR="00C92DE1" w:rsidRPr="00460EC5">
        <w:fldChar w:fldCharType="separate"/>
      </w:r>
      <w:r w:rsidR="00C92DE1" w:rsidRPr="00460EC5">
        <w:rPr>
          <w:noProof/>
          <w:vertAlign w:val="superscript"/>
        </w:rPr>
        <w:t>7,8</w:t>
      </w:r>
      <w:r w:rsidR="00C92DE1" w:rsidRPr="00460EC5">
        <w:fldChar w:fldCharType="end"/>
      </w:r>
      <w:r w:rsidR="00C92DE1">
        <w:t xml:space="preserve"> will require </w:t>
      </w:r>
      <w:r w:rsidR="00C92DE1" w:rsidRPr="00C92DE1">
        <w:rPr>
          <w:u w:val="single"/>
        </w:rPr>
        <w:t>a better understanding of the mechanisms by which depression leads to an increased mortality in CAD</w:t>
      </w:r>
      <w:r w:rsidR="00C92DE1">
        <w:t xml:space="preserve">. </w:t>
      </w:r>
      <w:r w:rsidR="00321C77" w:rsidRPr="00460EC5">
        <w:t xml:space="preserve">Autonomic nervous system (ANS) dysfunction may play an important role in </w:t>
      </w:r>
      <w:r w:rsidR="00BE4B73">
        <w:t>these</w:t>
      </w:r>
      <w:r w:rsidR="00321C77" w:rsidRPr="00460EC5">
        <w:t xml:space="preserve"> pathway</w:t>
      </w:r>
      <w:r w:rsidR="00BE4B73">
        <w:t>s</w:t>
      </w:r>
      <w:r w:rsidR="00321C77">
        <w:t>,</w:t>
      </w:r>
      <w:r w:rsidR="00A777F5" w:rsidRPr="00460EC5">
        <w:fldChar w:fldCharType="begin" w:fldLock="1"/>
      </w:r>
      <w:r w:rsidR="00A777F5" w:rsidRPr="00460EC5">
        <w:instrText>ADDIN CSL_CITATION {"citationItems":[{"id":"ITEM-1","itemData":{"DOI":"10.1038/nrcardio.2016.181","ISBN":"9780123739476","ISSN":"17595010","PMID":"20425245","abstract":"Depression often coexists with coronary heart disease and increases the risk of poor cardiac prognosis. The physiopathology of depression resembles that of chronic, severe stress. Because little research has evaluated the impact of depression treatment on cardiac events, there is no currently recommended depression-specific treatment to reduce cardiac risk. © 2007 Copyright © 2007 Elsevier Inc. All rights reserved.","author":[{"dropping-particle":"","family":"Carney","given":"Robert M.","non-dropping-particle":"","parse-names":false,"suffix":""},{"dropping-particle":"","family":"Freedland","given":"Kenneth E.","non-dropping-particle":"","parse-names":false,"suffix":""}],"container-title":"Nature Reviews Cardiology","id":"ITEM-1","issue":"3","issued":{"date-parts":[["2017","3","17"]]},"page":"145-155","title":"Depression and coronary heart disease","type":"article","volume":"14"},"uris":["http://www.mendeley.com/documents/?uuid=88cf80d2-ea65-4118-a6ce-41f627c6502b"]}],"mendeley":{"formattedCitation":"&lt;sup&gt;9&lt;/sup&gt;","plainTextFormattedCitation":"9","previouslyFormattedCitation":"&lt;sup&gt;9&lt;/sup&gt;"},"properties":{"noteIndex":0},"schema":"https://github.com/citation-style-language/schema/raw/master/csl-citation.json"}</w:instrText>
      </w:r>
      <w:r w:rsidR="00A777F5" w:rsidRPr="00460EC5">
        <w:fldChar w:fldCharType="separate"/>
      </w:r>
      <w:r w:rsidR="00A777F5" w:rsidRPr="00460EC5">
        <w:rPr>
          <w:noProof/>
          <w:vertAlign w:val="superscript"/>
        </w:rPr>
        <w:t>9</w:t>
      </w:r>
      <w:r w:rsidR="00A777F5" w:rsidRPr="00460EC5">
        <w:fldChar w:fldCharType="end"/>
      </w:r>
      <w:r w:rsidR="00321C77">
        <w:t xml:space="preserve"> as </w:t>
      </w:r>
      <w:r w:rsidR="00A777F5">
        <w:t>it occurs in both depression</w:t>
      </w:r>
      <w:r w:rsidR="00AC7346">
        <w:t xml:space="preserve"> </w:t>
      </w:r>
      <w:bookmarkStart w:id="0" w:name="_GoBack"/>
      <w:bookmarkEnd w:id="0"/>
      <w:r w:rsidR="00AC7346">
        <w:t xml:space="preserve">and </w:t>
      </w:r>
      <w:r w:rsidR="00657A14">
        <w:t>CAD</w:t>
      </w:r>
      <w:r w:rsidR="00AC7346">
        <w:t>.</w:t>
      </w:r>
      <w:r w:rsidR="00AC7346">
        <w:fldChar w:fldCharType="begin" w:fldLock="1"/>
      </w:r>
      <w:r w:rsidR="00AC7346">
        <w:instrText>ADDIN CSL_CITATION {"citationItems":[{"id":"ITEM-1","itemData":{"DOI":"10.1016/S0165-0327(00)00338-4","ISBN":"0165-0327","ISSN":"01650327","PMID":"11163422","abstract":"In the present paper we present the outlines of a model that integrates autonomic, attentional, and affective systems into a functional and structural network that may help to guide us in our understanding of emotion regulation and dysregulation. We will emphasize the relationship between attentional regulation and affective processes and propose a group of underlying physiological systems that serve to integrate these functions in the service of self-regulation and adaptability of the organism. We will attempt to place this network in the context of dynamical systems models which involve feedback and feedforward circuits with special attention to negative feedback mechanisms, inhibitory processes, and their role in response selection. From a systems perspective, inhibitory processes can be viewed as negative feedback circuits that allow for the interruption of ongoing behavior and the re-deployment of resources to other tasks. When these negative feedback mechanisms are compromised, positive feedback loops may develop as a result (of dis-inhibition). From this perspective, the relative sympathetic activation seen in anxiety disorders may represent dis-inhibition due to faulty inhibitory mechanisms. © 2000 Elsevier Science B.V.","author":[{"dropping-particle":"","family":"Thayer","given":"Julian F.","non-dropping-particle":"","parse-names":false,"suffix":""},{"dropping-particle":"","family":"Lane","given":"Richard D.","non-dropping-particle":"","parse-names":false,"suffix":""}],"container-title":"Journal of Affective Disorders","id":"ITEM-1","issue":"3","issued":{"date-parts":[["2000"]]},"page":"201-216","title":"A model of neurovisceral integration in emotion regulation and dysregulation","type":"article-journal","volume":"61"},"uris":["http://www.mendeley.com/documents/?uuid=4b40ea97-a256-40a0-a1ad-ff5b9d6977bc"]},{"id":"ITEM-2","itemData":{"DOI":"10.1111/psyp.12319","ISSN":"14698986","abstract":"The neurovisceral integration hypothesis suggests in part that cerebral control of autonomic function conveys comparable control of executive function and, hence, correlation among vagally determined high frequency heart rate variability (HF-HRV), executive function, and regional cerebral blood flow (CBF). In 440 middle-aged men and women, resting HF-HRV was related to regional CBF derived from a resting arterial spin-labeled MRI scan and to seven neuropsychological tests of executive function. Despite some intercorrelations, regression modeling failed to support integrated central control of HF-HRV and executive function. Integration between autonomic and cognitive control appears more circumscribed than the general integration suggested by the neurovisceral integration hypothesis.","author":[{"dropping-particle":"","family":"Richard Jennings","given":"J.","non-dropping-particle":"","parse-names":false,"suffix":""},{"dropping-particle":"","family":"Allen","given":"Ben","non-dropping-particle":"","parse-names":false,"suffix":""},{"dropping-particle":"","family":"Gianaros","given":"Peter J","non-dropping-particle":"","parse-names":false,"suffix":""},{"dropping-particle":"","family":"Thayer","given":"Julian F","non-dropping-particle":"","parse-names":false,"suffix":""},{"dropping-particle":"","family":"Manuck","given":"Stephen B","non-dropping-particle":"","parse-names":false,"suffix":""}],"container-title":"Psychophysiology","id":"ITEM-2","issue":"2","issued":{"date-parts":[["2015"]]},"page":"214-224","title":"Focusing neurovisceral integration: Cognition, heart rate variability, and cerebral blood flow","type":"article-journal","volume":"52"},"uris":["http://www.mendeley.com/documents/?uuid=8f648ab2-ee70-48c8-b24e-f0b423e8bb6f"]},{"id":"ITEM-3","itemData":{"ISSN":"0195-668X","PMID":"8681998","abstract":"The intrinsic cardiac nervous system has been classically considered to contain only parasympathetic efferent postganglionic neurones which receive inputs from medullary parasympathetic efferent preganglionic neurones. In such a view, intrinsic cardiac ganglia act as simple relay stations of parasympathetic efferent neuronal input to the heart, the major autonomic control of the heart purported to reside solely in the brainstem and spinal cord. Data collected over the past two decades indicate that processing occurs within the mammalian intrinsic cardiac nervous system which involves afferent neurones, local circuit neurones (interconnecting neurones) as well as both sympathetic and parasympathetic efferent postganglionic neurones. As such, intrinsic cardiac ganglionic interactions represent the organ component of the hierarchy of intrathoracic nested feedback control loops which provide rapid and appropriate reflex coordination of efferent autonomic neuronal outflow to the heart. In such a concept, the intrinsic cardiac nervous system acts as a distributive processor, integrating parasympathetic and sympathetic efferent centrifugal information to the heart in addition to centripetal information arising from cardiac sensory neurites. A number of neurochemicals have been shown to influence the interneuronal interactions which occur within the intrathoracic cardiac nervous system. For instance, pharmacological interventions that modify b-adrenergic or angiotensin II receptors affect cardiomyocyte function not only directly, but indirectly by influencing the capacity of intrathoracic neurones to regulate cardiomyocytes. Thus, current pharmacological management of heart disease may influence cardiomyocyte function directly as well as indirectly secondary to modifying the cardiac nervous system. This review presents a brief summary of developing concepts about the role of the cardiac nervous system in regulating the normal heart. In addition, it provides some tentative ideas concerning the importance of this nervous system in cardiac disease states with a view to stimulating further interest in neural control of the heart so that appropriate neurocardiological strategies can be devised for the management of heart disease.","author":[{"dropping-particle":"","family":"Armour","given":"J Andrew","non-dropping-particle":"","parse-names":false,"suffix":""}],"container-title":"European heart journal","id":"ITEM-3","issue":"12","issued":{"date-parts":[["1999","12"]]},"page":"1751-2","title":"Myocardial ischaemia and the cardiac nervous system.","type":"article-journal","volume":"16"},"uris":["http://www.mendeley.com/documents/?uuid=78a5c08d-4413-4a17-bdd2-71274e1650f6"]}],"mendeley":{"formattedCitation":"&lt;sup&gt;10–12&lt;/sup&gt;","plainTextFormattedCitation":"10–12"},"properties":{"noteIndex":0},"schema":"https://github.com/citation-style-language/schema/raw/master/csl-citation.json"}</w:instrText>
      </w:r>
      <w:r w:rsidR="00AC7346">
        <w:fldChar w:fldCharType="separate"/>
      </w:r>
      <w:r w:rsidR="00AC7346" w:rsidRPr="00AC7346">
        <w:rPr>
          <w:noProof/>
          <w:vertAlign w:val="superscript"/>
        </w:rPr>
        <w:t>10–12</w:t>
      </w:r>
      <w:r w:rsidR="00AC7346">
        <w:fldChar w:fldCharType="end"/>
      </w:r>
      <w:r w:rsidR="00321C77" w:rsidRPr="00460EC5">
        <w:t xml:space="preserve"> There is a critical need to understand how ANS dysfunction may mediate the effect of depression on CAD, which would allow identification of at-risk individuals and provide a target for potential future therapies that can actually reduce the risk for mortality.</w:t>
      </w:r>
    </w:p>
    <w:p w14:paraId="245B3BFF" w14:textId="3E3175CE" w:rsidR="00835FB5" w:rsidRPr="00460EC5" w:rsidRDefault="00835FB5" w:rsidP="000B7340">
      <w:pPr>
        <w:rPr>
          <w:sz w:val="8"/>
          <w:szCs w:val="8"/>
        </w:rPr>
      </w:pPr>
    </w:p>
    <w:p w14:paraId="11A5BD7C" w14:textId="3544D4BF" w:rsidR="00CF36AC" w:rsidRDefault="00FE2D60" w:rsidP="00FE2D60">
      <w:r w:rsidRPr="00460EC5">
        <w:t>To overcome this challenge, we will</w:t>
      </w:r>
      <w:r w:rsidR="00A777F5">
        <w:t xml:space="preserve"> leverage the Emory Cardiovascular Biobank to </w:t>
      </w:r>
      <w:r w:rsidR="004A0E3D">
        <w:t>examine</w:t>
      </w:r>
      <w:r w:rsidR="00A777F5">
        <w:t xml:space="preserve"> patients with stable </w:t>
      </w:r>
      <w:r w:rsidR="00BE4B73">
        <w:t>CAD</w:t>
      </w:r>
      <w:r w:rsidR="00A777F5">
        <w:t xml:space="preserve"> </w:t>
      </w:r>
      <w:r w:rsidR="00BE4B73">
        <w:t>using</w:t>
      </w:r>
      <w:r w:rsidRPr="00460EC5">
        <w:t xml:space="preserve"> a novel </w:t>
      </w:r>
      <w:r w:rsidR="00CF36AC">
        <w:t>heart rate variability (HRV)</w:t>
      </w:r>
      <w:r w:rsidRPr="00460EC5">
        <w:t xml:space="preserve"> measure to quantify ANS dysfunction</w:t>
      </w:r>
      <w:r w:rsidR="001800A7">
        <w:t xml:space="preserve">. </w:t>
      </w:r>
      <w:r w:rsidR="00CF36AC" w:rsidRPr="00460EC5">
        <w:t>The Biobank</w:t>
      </w:r>
      <w:r w:rsidR="00CF36AC">
        <w:t xml:space="preserve">, </w:t>
      </w:r>
      <w:r w:rsidR="00CF36AC" w:rsidRPr="00460EC5">
        <w:t>a multidisciplinary study led by Dr. Arshed Quyyumi (advisor</w:t>
      </w:r>
      <w:r w:rsidR="00CF36AC">
        <w:t>),</w:t>
      </w:r>
      <w:r w:rsidR="00CF36AC" w:rsidRPr="00460EC5">
        <w:t xml:space="preserve"> is an </w:t>
      </w:r>
      <w:r w:rsidR="007316AC">
        <w:t>ongoing</w:t>
      </w:r>
      <w:r w:rsidR="00CF36AC" w:rsidRPr="00460EC5">
        <w:t xml:space="preserve"> prospective cohort of individuals undergoing clinically indicated cardiac catherization, during which depressive symptoms are also assessed using validated metrics.</w:t>
      </w:r>
      <w:r w:rsidR="00CF36AC">
        <w:fldChar w:fldCharType="begin" w:fldLock="1"/>
      </w:r>
      <w:r w:rsidR="00AC7346">
        <w:instrText>ADDIN CSL_CITATION {"citationItems":[{"id":"ITEM-1","itemData":{"DOI":"10.1136/bmjopen-2017-018753","ISSN":"20446055","PMID":"29288185","abstract":"A series of calcineurin-inhibiting compds. consisting of a central arom. N-heterocycle, two aryl substituents and a 3-(dimethylamino)propyl chain was synthesized by introduction of the side chain. A corresponding haloheterocyclic compd. was transformed into a 3-(dimethylamino)propynyl heterocyclic compd. by Sonogashira coupling and was in turn hydrogenated in the presence of Pd/C to afford the 3-(dimethylamino)propyl-substituted target compds. Some of the products showed calcineurin inhibiting activity. [on SciFinder(R)]","author":[{"dropping-particle":"","family":"Ko","given":"Yi An","non-dropping-particle":"","parse-names":false,"suffix":""},{"dropping-particle":"","family":"Hayek","given":"Salim","non-dropping-particle":"","parse-names":false,"suffix":""},{"dropping-particle":"","family":"Sandesara","given":"Pratik","non-dropping-particle":"","parse-names":false,"suffix":""},{"dropping-particle":"","family":"Samman Tahhan","given":"Ayman","non-dropping-particle":"","parse-names":false,"suffix":""},{"dropping-particle":"","family":"Quyyumi","given":"Arshed","non-dropping-particle":"","parse-names":false,"suffix":""}],"container-title":"BMJ Open","id":"ITEM-1","issue":"12","issued":{"date-parts":[["2017"]]},"page":"e018753","publisher":"BMJ Publishing Group","title":"Cohort profile: The Emory Cardiovascular Biobank (EmCAB)","type":"article-journal","volume":"7"},"uris":["http://www.mendeley.com/documents/?uuid=9bc2f85c-3adc-4603-96f2-aa05093c7338"]},{"id":"ITEM-2","itemData":{"DOI":"10.1161/JAHA.113.000741","ISBN":"2047-9980","ISSN":"20479980","PMID":"24943475","abstract":"BACKGROUND: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Association","id":"ITEM-2","issue":"3","issued":{"date-parts":[["2014","6","18"]]},"page":"e000741","publisher":"American Heart Association, Inc.","title":"Sex and age differences in the association of depression with obstructive coronary artery disease and adverse cardiovascular events","type":"article-journal","volume":"3"},"uris":["http://www.mendeley.com/documents/?uuid=38eaff28-0230-49e1-b608-041005e4ad5a"]}],"mendeley":{"formattedCitation":"&lt;sup&gt;13,14&lt;/sup&gt;","plainTextFormattedCitation":"13,14","previouslyFormattedCitation":"&lt;sup&gt;13,14&lt;/sup&gt;"},"properties":{"noteIndex":0},"schema":"https://github.com/citation-style-language/schema/raw/master/csl-citation.json"}</w:instrText>
      </w:r>
      <w:r w:rsidR="00CF36AC">
        <w:fldChar w:fldCharType="separate"/>
      </w:r>
      <w:r w:rsidR="00025E89" w:rsidRPr="00025E89">
        <w:rPr>
          <w:noProof/>
          <w:vertAlign w:val="superscript"/>
        </w:rPr>
        <w:t>13,14</w:t>
      </w:r>
      <w:r w:rsidR="00CF36AC">
        <w:fldChar w:fldCharType="end"/>
      </w:r>
      <w:r w:rsidR="00CF36AC">
        <w:t xml:space="preserve"> HRV is a measure of sinoatrial node function, which is altered in the setting of ANS dysfunction.</w:t>
      </w:r>
      <w:r w:rsidR="00CF36AC" w:rsidRPr="00460EC5">
        <w:fldChar w:fldCharType="begin" w:fldLock="1"/>
      </w:r>
      <w:r w:rsidR="00AC7346">
        <w:instrText>ADDIN CSL_CITATION {"citationItems":[{"id":"ITEM-1","itemData":{"DOI":"10.1161/01.CIR.93.5.1043","ISBN":"0195-668X","ISSN":"0195-668X","PMID":"8737210","abstract":"The last two decades have witnessed the recognition of a significant relationship between the autonomic nervous system and cardiovascular mortality, including sudden cardiac death[1–4]. Experimental evidence for an associ- ation between a propensity for lethal arrhythmias and signs of either increased sympathetic or reduced vagal activity has encouraged the development of quantitative markers of autonomic activity. Heart rate variability (HRV) represents one of the most promising such markers. The apparently easy derivation of this measure has popularized its use. As many commercial devices now provide automated measurement of HRV, the cardiologist has been pro- vided with a seemingly simple tool for both research and clinical studies[5]. However, the significance and meaning of the many different measures of HRV are more complex than generally appreciated and there is a potential for incorrect conclusions and for excessive or unfounded extrapolations. Recognition of these problems led the European Society of Cardiology and the North American Society","author":[{"dropping-particle":"","family":"Task Force of the ESC and NAS","given":"","non-dropping-particle":"","parse-names":false,"suffix":""}],"container-title":"European Heart Journal","id":"ITEM-1","issue":"5","issued":{"date-parts":[["1996"]]},"page":"354-381","title":"Heart Rate Variability","type":"article-journal","volume":"17"},"uris":["http://www.mendeley.com/documents/?uuid=84f7c6d2-f171-463b-b4b3-7f20d6009f25"]}],"mendeley":{"formattedCitation":"&lt;sup&gt;15&lt;/sup&gt;","plainTextFormattedCitation":"15","previouslyFormattedCitation":"&lt;sup&gt;15&lt;/sup&gt;"},"properties":{"noteIndex":0},"schema":"https://github.com/citation-style-language/schema/raw/master/csl-citation.json"}</w:instrText>
      </w:r>
      <w:r w:rsidR="00CF36AC" w:rsidRPr="00460EC5">
        <w:fldChar w:fldCharType="separate"/>
      </w:r>
      <w:r w:rsidR="00025E89" w:rsidRPr="00025E89">
        <w:rPr>
          <w:noProof/>
          <w:vertAlign w:val="superscript"/>
        </w:rPr>
        <w:t>15</w:t>
      </w:r>
      <w:r w:rsidR="00CF36AC" w:rsidRPr="00460EC5">
        <w:fldChar w:fldCharType="end"/>
      </w:r>
      <w:r w:rsidR="00CF36AC">
        <w:t xml:space="preserve"> Abnormal or low HRV, which can be measured non-invasively through electrocardiogram (ECG), is independently </w:t>
      </w:r>
      <w:r w:rsidR="00CF36AC" w:rsidRPr="00460EC5">
        <w:t>associated with depressive symptoms,</w:t>
      </w:r>
      <w:r w:rsidR="00CF36AC" w:rsidRPr="00460EC5">
        <w:fldChar w:fldCharType="begin" w:fldLock="1"/>
      </w:r>
      <w:r w:rsidR="00AC7346">
        <w:instrText>ADDIN CSL_CITATION {"citationItems":[{"id":"ITEM-1","itemData":{"DOI":"10.3949/ccjm.76.s2.03","ISBN":"3143627344","ISSN":"08911150","PMID":"19376975","abstract":"Depression is common in patients with coronary heart disease (CHD) and is a risk factor for cardiac morbidity and mortality in these patients. Depression is associated with autonomic nervous system dysfunction, which may at least partially explain this increased risk. Low heart rate variability (HRV), which reflects excessive sympathetic and/or inadequate parasympathetic modulation of heart rate, is a strong predictor of mortality in patients with CHD. Most studies-both in patients with stable CHD and in patients with a recent acute coronary event-have found HRV to be lower in depressed patients than in their nondepressed counterparts. This manuscript provides an overview of this literature and concludes that HRV may account for a substantial part of the risk associated with depression in CHD.","author":[{"dropping-particle":"","family":"Carney","given":"Robert M.","non-dropping-particle":"","parse-names":false,"suffix":""},{"dropping-particle":"","family":"Freedland","given":"Kenneth E.","non-dropping-particle":"","parse-names":false,"suffix":""}],"container-title":"Cleveland Clinic Journal of Medicine","id":"ITEM-1","issue":"SUPPL.2","issued":{"date-parts":[["2009"]]},"title":"Depression and heart rate variability in patients with coronary heart disease","type":"article-journal","volume":"76"},"uris":["http://www.mendeley.com/documents/?uuid=fba43147-4c4f-4d08-a30a-b0262929c484"]}],"mendeley":{"formattedCitation":"&lt;sup&gt;16&lt;/sup&gt;","plainTextFormattedCitation":"16","previouslyFormattedCitation":"&lt;sup&gt;16&lt;/sup&gt;"},"properties":{"noteIndex":0},"schema":"https://github.com/citation-style-language/schema/raw/master/csl-citation.json"}</w:instrText>
      </w:r>
      <w:r w:rsidR="00CF36AC" w:rsidRPr="00460EC5">
        <w:fldChar w:fldCharType="separate"/>
      </w:r>
      <w:r w:rsidR="00025E89" w:rsidRPr="00025E89">
        <w:rPr>
          <w:noProof/>
          <w:vertAlign w:val="superscript"/>
        </w:rPr>
        <w:t>16</w:t>
      </w:r>
      <w:r w:rsidR="00CF36AC" w:rsidRPr="00460EC5">
        <w:fldChar w:fldCharType="end"/>
      </w:r>
      <w:r w:rsidR="00CF36AC" w:rsidRPr="00460EC5">
        <w:t xml:space="preserve"> cardiovascular mortality,</w:t>
      </w:r>
      <w:r w:rsidR="00CF36AC" w:rsidRPr="00460EC5">
        <w:fldChar w:fldCharType="begin" w:fldLock="1"/>
      </w:r>
      <w:r w:rsidR="00AC7346">
        <w:instrText>ADDIN CSL_CITATION {"citationItems":[{"id":"ITEM-1","itemData":{"DOI":"10.1097/01.psy.0000249733.33811.00","ISBN":"0033-3174","ISSN":"00333174","PMID":"17167127","abstract":"OBJECTIVE Depression is a risk factor for mortality after acute myocardial infarction (AMI), possibly as a result of altered autonomic nervous system (ANS) modulation of heart rate (HR) and rhythm. The purposes of this study were to determine: a) whether depressed patients are more likely to have an abnormal HR response (i.e., abnormal turbulence) to premature ventricular contractions (VPCs), and b) whether abnormal HR turbulence accounts for the effect of depression on increased mortality after AMI. METHODS Ambulatory electrocardiographic data were obtained from 666 (316 depressed, 350 nondepressed) patients with a recent AMI; 498 had VPCs with measurable HR turbulence. Of these, 260 had normal, 152 had equivocal, and 86 had abnormal HR turbulence. Patients were followed for up to 30 (median = 24) months. RESULTS Depressed patients were more likely to have abnormal HR turbulence (risk factor adjusted odds ratio = 1.8; 95% confidence interval [CI] = 1.0-3.0; p = .03) and have worse survival (odds ratio = 2.4; 95% CI = 1.2-4.6; p = .02) than nondepressed patients. When HR turbulence was added to the model, the adjusted hazard ratio for depression decreased to 1.9 (95% CI = 0.9-3.8; p = .08), and to 1.6 (95% CI = 0.8-3.4; p = .18) when a measure of HR variability (LnVLF) was added. The hazard was found to differ over time with depression posing little risk for mortality in year 1 but greater risk in years 2 and 3 of the follow up. CONCLUSION ANS dysregulation may partially mediate the increased risk for mortality in depressed patients with frequent VPCs after an AMI.","author":[{"dropping-particle":"","family":"Carney","given":"Robert M.","non-dropping-particle":"","parse-names":false,"suffix":""},{"dropping-particle":"","family":"Howells","given":"William B.","non-dropping-particle":"","parse-names":false,"suffix":""},{"dropping-particle":"","family":"Blumenthal","given":"James A.","non-dropping-particle":"","parse-names":false,"suffix":""},{"dropping-particle":"","family":"Freedland","given":"Kenneth E.","non-dropping-particle":"","parse-names":false,"suffix":""},{"dropping-particle":"","family":"Stein","given":"Phyllis K.","non-dropping-particle":"","parse-names":false,"suffix":""},{"dropping-particle":"","family":"Berkman","given":"Lisa F.","non-dropping-particle":"","parse-names":false,"suffix":""},{"dropping-particle":"","family":"Watkins","given":"Lana L.","non-dropping-particle":"","parse-names":false,"suffix":""},{"dropping-particle":"","family":"Czajkowski","given":"Susan M.","non-dropping-particle":"","parse-names":false,"suffix":""},{"dropping-particle":"","family":"Steinmeyer","given":"Brian","non-dropping-particle":"","parse-names":false,"suffix":""},{"dropping-particle":"","family":"Hayano","given":"Junichiro","non-dropping-particle":"","parse-names":false,"suffix":""},{"dropping-particle":"","family":"Domitrovich","given":"Peter P.","non-dropping-particle":"","parse-names":false,"suffix":""},{"dropping-particle":"","family":"Burg","given":"Matthew M.","non-dropping-particle":"","parse-names":false,"suffix":""},{"dropping-particle":"","family":"Jaffe","given":"Allan S.","non-dropping-particle":"","parse-names":false,"suffix":""}],"container-title":"Psychosomatic Medicine","id":"ITEM-1","issue":"1","issued":{"date-parts":[["2007"]]},"page":"4-9","title":"Heart rate turbulence, depression, and survival after acute myocardial infarction","type":"article-journal","volume":"69"},"uris":["http://www.mendeley.com/documents/?uuid=93753746-50be-41fd-be29-1544dba6a66d"]}],"mendeley":{"formattedCitation":"&lt;sup&gt;17&lt;/sup&gt;","plainTextFormattedCitation":"17","previouslyFormattedCitation":"&lt;sup&gt;17&lt;/sup&gt;"},"properties":{"noteIndex":0},"schema":"https://github.com/citation-style-language/schema/raw/master/csl-citation.json"}</w:instrText>
      </w:r>
      <w:r w:rsidR="00CF36AC" w:rsidRPr="00460EC5">
        <w:fldChar w:fldCharType="separate"/>
      </w:r>
      <w:r w:rsidR="00025E89" w:rsidRPr="00025E89">
        <w:rPr>
          <w:noProof/>
          <w:vertAlign w:val="superscript"/>
        </w:rPr>
        <w:t>17</w:t>
      </w:r>
      <w:r w:rsidR="00CF36AC" w:rsidRPr="00460EC5">
        <w:fldChar w:fldCharType="end"/>
      </w:r>
      <w:r w:rsidR="00CF36AC" w:rsidRPr="00460EC5">
        <w:t xml:space="preserve"> and obstructive CAD.</w:t>
      </w:r>
      <w:r w:rsidR="00CF36AC" w:rsidRPr="00460EC5">
        <w:fldChar w:fldCharType="begin" w:fldLock="1"/>
      </w:r>
      <w:r w:rsidR="00AC7346">
        <w:instrText>ADDIN CSL_CITATION {"citationItems":[{"id":"ITEM-1","itemData":{"DOI":"10.1136/heartjnl-2011-300033","ISSN":"13556037","abstract":"OBJECTIVE: Obstructive coronary artery disease (CAD) is evident in only half of patients referred for diagnostic angiography. Five-minute heart rate variability (HRV) is a non-invasive marker for autonomic control of the vasculature, which this study hypothesised could risk-stratify cardiac patients and reduce unnecessary angiograms.\\n\\nDESIGN: A prospective observational study (the Alternative Risk Markers in Coronary Artery Disease (ARM-CAD) study).\\n\\nSETTING: Three cardiac centres in Melbourne, Australia.\\n\\nPATIENTS: 470 consecutive patients undergoing elective angiography (with predominantly normal cardiac rhythm), regardless of co-morbidity.\\n\\nMAIN OUTCOME MEASURES: The presence of obstructive CAD (≥50% stenosis) on angiography.\\n\\nRESULTS: Patients with obstructive CAD had significantly reduced HRV, particularly in the low frequency (LF) range (median 180 vs 267 ms(2) without CAD; p&lt;0.001). There was a linear trend with the severity of CAD; median LF power (IQR) in patients with normal coronaries was 275 (612), with minor coronary irregularities 255 (400), single-vessel CAD 212 (396) and more severe disease 170 (327) ms(2); p value for trend 0.003. There was a similar reduction in LF power regardless of the anatomical location of coronary stenoses. Comparing patients with LF less than 250 and 250 ms(2) or greater, the adjusted OR for obstructive CAD using multivariate regression was 2.42, 95% CI 1.33 to 4.38 (p=0.004). No interactions were noted in subgroup analysis and HRV added to risk prediction irrespective of the baseline Framingham risk (p&lt;0.0001).\\n\\nCONCLUSION: Low HRV is strongly predictive of angiographic coronary disease regardless of other co-morbidities and is clinically useful as a risk predictor in patients with sinus rhythm.\\n\\nCLINICAL TRIAL REGISTRATION INFORMATION: http://clinicaltrials.gov/ct2/show/NCT00403351 www.armcad.com.","author":[{"dropping-particle":"","family":"Kotecha","given":"Dipak","non-dropping-particle":"","parse-names":false,"suffix":""},{"dropping-particle":"","family":"New","given":"G","non-dropping-particle":"","parse-names":false,"suffix":""},{"dropping-particle":"","family":"Flather","given":"M D","non-dropping-particle":"","parse-names":false,"suffix":""},{"dropping-particle":"","family":"Eccleston","given":"D","non-dropping-particle":"","parse-names":false,"suffix":""},{"dropping-particle":"","family":"Pepper","given":"J","non-dropping-particle":"","parse-names":false,"suffix":""},{"dropping-particle":"","family":"Krum","given":"H","non-dropping-particle":"","parse-names":false,"suffix":""}],"container-title":"Heart","id":"ITEM-1","issue":"5","issued":{"date-parts":[["2012"]]},"page":"395-401","title":"Five-minute heart rate variability can predict obstructive angiographic coronary disease","type":"article-journal","volume":"98"},"uris":["http://www.mendeley.com/documents/?uuid=3a51f41f-999f-49da-8d88-5aeee5a88265"]}],"mendeley":{"formattedCitation":"&lt;sup&gt;18&lt;/sup&gt;","plainTextFormattedCitation":"18","previouslyFormattedCitation":"&lt;sup&gt;18&lt;/sup&gt;"},"properties":{"noteIndex":0},"schema":"https://github.com/citation-style-language/schema/raw/master/csl-citation.json"}</w:instrText>
      </w:r>
      <w:r w:rsidR="00CF36AC" w:rsidRPr="00460EC5">
        <w:fldChar w:fldCharType="separate"/>
      </w:r>
      <w:r w:rsidR="00025E89" w:rsidRPr="00025E89">
        <w:rPr>
          <w:noProof/>
          <w:vertAlign w:val="superscript"/>
        </w:rPr>
        <w:t>18</w:t>
      </w:r>
      <w:r w:rsidR="00CF36AC" w:rsidRPr="00460EC5">
        <w:fldChar w:fldCharType="end"/>
      </w:r>
      <w:r w:rsidR="00CF36AC" w:rsidRPr="00460EC5">
        <w:t xml:space="preserve"> </w:t>
      </w:r>
      <w:r w:rsidR="005665B2" w:rsidRPr="001800A7">
        <w:rPr>
          <w:u w:val="single"/>
        </w:rPr>
        <w:t xml:space="preserve">Our overall goal is to gain greater insight into the relationship of depression, CAD, </w:t>
      </w:r>
      <w:r w:rsidR="00DF5D4B" w:rsidRPr="001800A7">
        <w:rPr>
          <w:u w:val="single"/>
        </w:rPr>
        <w:t xml:space="preserve">and </w:t>
      </w:r>
      <w:r w:rsidR="005665B2" w:rsidRPr="001800A7">
        <w:rPr>
          <w:u w:val="single"/>
        </w:rPr>
        <w:t>HRV</w:t>
      </w:r>
      <w:r w:rsidR="00DF5D4B">
        <w:t xml:space="preserve">, </w:t>
      </w:r>
      <w:r w:rsidR="005665B2">
        <w:t xml:space="preserve">and eventually translate these findings into targeted interventions. </w:t>
      </w:r>
      <w:r w:rsidR="00DF5D4B">
        <w:t xml:space="preserve">HRV will be </w:t>
      </w:r>
      <w:r w:rsidR="00827D01">
        <w:t>generated</w:t>
      </w:r>
      <w:r w:rsidR="00DF5D4B">
        <w:t xml:space="preserve"> from</w:t>
      </w:r>
      <w:r w:rsidR="00CA100F">
        <w:t xml:space="preserve"> up to 72-hours of</w:t>
      </w:r>
      <w:r w:rsidR="00DF5D4B">
        <w:t xml:space="preserve"> raw ECG data</w:t>
      </w:r>
      <w:r w:rsidR="00CA100F">
        <w:t xml:space="preserve"> on 200 patients</w:t>
      </w:r>
      <w:r w:rsidR="00DF5D4B">
        <w:t>, collected by ambulatory ECG patches (</w:t>
      </w:r>
      <w:proofErr w:type="spellStart"/>
      <w:r w:rsidR="00DF5D4B">
        <w:t>VivaLNK</w:t>
      </w:r>
      <w:proofErr w:type="spellEnd"/>
      <w:r w:rsidR="00DF5D4B">
        <w:t xml:space="preserve"> ECG recorder)</w:t>
      </w:r>
      <w:r w:rsidR="00CA100F">
        <w:t xml:space="preserve"> on day of catheterization</w:t>
      </w:r>
      <w:r w:rsidR="00DF5D4B">
        <w:t>.</w:t>
      </w:r>
      <w:r w:rsidR="00827D01">
        <w:t xml:space="preserve"> We will use </w:t>
      </w:r>
      <w:r w:rsidR="00025E89">
        <w:t>adjusted</w:t>
      </w:r>
      <w:r w:rsidR="00827D01">
        <w:t xml:space="preserve"> linear regression models for analysis</w:t>
      </w:r>
      <w:r w:rsidR="001800A7">
        <w:t xml:space="preserve"> </w:t>
      </w:r>
      <w:r w:rsidR="00827D01">
        <w:t xml:space="preserve">with special consideration given to </w:t>
      </w:r>
      <w:r w:rsidR="00025E89">
        <w:t xml:space="preserve">sex, which has a </w:t>
      </w:r>
      <w:r w:rsidR="007A119C">
        <w:t>known</w:t>
      </w:r>
      <w:r w:rsidR="00025E89">
        <w:t xml:space="preserve"> effect on depression, CAD, and HRV,</w:t>
      </w:r>
      <w:r w:rsidR="00025E89" w:rsidRPr="00460EC5">
        <w:fldChar w:fldCharType="begin" w:fldLock="1"/>
      </w:r>
      <w:r w:rsidR="00AC7346">
        <w:instrText>ADDIN CSL_CITATION {"citationItems":[{"id":"ITEM-1","itemData":{"DOI":"10.1016/j.ijcard.2013.11.116","ISSN":"01675273","PMID":"24365620","abstract":"International Journal of Cardiology, 171 (2014) e42-e45. doi:10.1016/j.ijcard.2013.11.116","author":[{"dropping-particle":"","family":"Sacha","given":"Jerzy","non-dropping-particle":"","parse-names":false,"suffix":""},{"dropping-particle":"","family":"Barabach","given":"Szymon","non-dropping-particle":"","parse-names":false,"suffix":""},{"dropping-particle":"","family":"Statkiewicz-Barabach","given":"Gabriela","non-dropping-particle":"","parse-names":false,"suffix":""},{"dropping-particle":"","family":"Sacha","given":"Krzysztof","non-dropping-particle":"","parse-names":false,"suffix":""},{"dropping-particle":"","family":"Müller","given":"Alexander","non-dropping-particle":"","parse-names":false,"suffix":""},{"dropping-particle":"","family":"Piskorski","given":"Jaroslaw","non-dropping-particle":"","parse-names":false,"suffix":""},{"dropping-particle":"","family":"Barthel","given":"Petra","non-dropping-particle":"","parse-names":false,"suffix":""},{"dropping-particle":"","family":"Schmidt","given":"Georg","non-dropping-particle":"","parse-names":false,"suffix":""}],"container-title":"International Journal of Cardiology","id":"ITEM-1","issue":"2","issued":{"date-parts":[["2014"]]},"page":"42-45","title":"Gender differences in the interaction between heart rate and its variability - How to use it to improve the prognostic power of heart rate variability","type":"article","volume":"171"},"uris":["http://www.mendeley.com/documents/?uuid=4e83a6c8-e761-409b-af84-63546b7672b5"]},{"id":"ITEM-2","itemData":{"DOI":"10.1161/JAHA.113.000741","ISBN":"2047-9980","ISSN":"20479980","PMID":"24943475","abstract":"BACKGROUND: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Association","id":"ITEM-2","issue":"3","issued":{"date-parts":[["2014","6","18"]]},"page":"e000741","publisher":"American Heart Association, Inc.","title":"Sex and age differences in the association of depression with obstructive coronary artery disease and adverse cardiovascular events","type":"article-journal","volume":"3"},"uris":["http://www.mendeley.com/documents/?uuid=38eaff28-0230-49e1-b608-041005e4ad5a"]}],"mendeley":{"formattedCitation":"&lt;sup&gt;14,19&lt;/sup&gt;","plainTextFormattedCitation":"14,19","previouslyFormattedCitation":"&lt;sup&gt;14,19&lt;/sup&gt;"},"properties":{"noteIndex":0},"schema":"https://github.com/citation-style-language/schema/raw/master/csl-citation.json"}</w:instrText>
      </w:r>
      <w:r w:rsidR="00025E89" w:rsidRPr="00460EC5">
        <w:fldChar w:fldCharType="separate"/>
      </w:r>
      <w:r w:rsidR="00025E89" w:rsidRPr="00025E89">
        <w:rPr>
          <w:noProof/>
          <w:vertAlign w:val="superscript"/>
        </w:rPr>
        <w:t>14,19</w:t>
      </w:r>
      <w:r w:rsidR="00025E89" w:rsidRPr="00460EC5">
        <w:fldChar w:fldCharType="end"/>
      </w:r>
      <w:r w:rsidR="00025E89">
        <w:t xml:space="preserve"> and the circadian rhythm of the heart.</w:t>
      </w:r>
      <w:r w:rsidR="00025E89">
        <w:fldChar w:fldCharType="begin" w:fldLock="1"/>
      </w:r>
      <w:r w:rsidR="00AC7346">
        <w:instrText>ADDIN CSL_CITATION {"citationItems":[{"id":"ITEM-1","itemData":{"DOI":"10.1016/S0002-8703(02)94797-6","ISSN":"00028703","abstract":"Background: We reviewed recent progress in the study of the chronobiological aspects of the cardiovascular system. Methods: Medline was used as the main search tool, and the full texts of selected papers were obtained. Results: More than 300 references were found, and 52 of them, representing the major findings in this field, were included in the reference list. Results of these studies confirm that most cardiovascular physiological parameters (such as heart rate, blood pressure, electrocardiogram indices) and pathophysiological events (myocardial ischemia/infarction, sudden cardiac death) show circadian rhythms. Results also suggest that consideration of these rhythms is important for the diagnosis and treatment of cardiovascular disorders and that restoration of normal circadian rhythms may be associated with clinical improvement. Conclusion: The study of circadian rhythms in the cardiovascular system is emerging as an important area of investigation because of its potential implications for patient management.","author":[{"dropping-particle":"","family":"Guo","given":"Yi Fang","non-dropping-particle":"","parse-names":false,"suffix":""},{"dropping-particle":"","family":"Stein","given":"Phyllis K.","non-dropping-particle":"","parse-names":false,"suffix":""}],"container-title":"American Heart Journal","id":"ITEM-1","issue":"5","issued":{"date-parts":[["2003"]]},"page":"779-786","title":"Circadian rhythm in the cardiovascular system: Chronocardiology","type":"article-journal","volume":"145"},"uris":["http://www.mendeley.com/documents/?uuid=4a9868f5-6aef-425e-b826-a9c1db3c9545"]}],"mendeley":{"formattedCitation":"&lt;sup&gt;20&lt;/sup&gt;","plainTextFormattedCitation":"20","previouslyFormattedCitation":"&lt;sup&gt;20&lt;/sup&gt;"},"properties":{"noteIndex":0},"schema":"https://github.com/citation-style-language/schema/raw/master/csl-citation.json"}</w:instrText>
      </w:r>
      <w:r w:rsidR="00025E89">
        <w:fldChar w:fldCharType="separate"/>
      </w:r>
      <w:r w:rsidR="00025E89" w:rsidRPr="00025E89">
        <w:rPr>
          <w:noProof/>
          <w:vertAlign w:val="superscript"/>
        </w:rPr>
        <w:t>20</w:t>
      </w:r>
      <w:r w:rsidR="00025E89">
        <w:fldChar w:fldCharType="end"/>
      </w:r>
      <w:r w:rsidR="00DF5D4B">
        <w:t xml:space="preserve"> </w:t>
      </w:r>
      <w:r w:rsidR="00DF5D4B" w:rsidRPr="00C3215F">
        <w:rPr>
          <w:u w:val="single"/>
        </w:rPr>
        <w:t xml:space="preserve">The novel HRV measure, </w:t>
      </w:r>
      <w:r w:rsidR="00DF5D4B" w:rsidRPr="00C3215F">
        <w:rPr>
          <w:i/>
          <w:iCs/>
          <w:u w:val="single"/>
        </w:rPr>
        <w:t>Dyx</w:t>
      </w:r>
      <w:r w:rsidR="00DF5D4B" w:rsidRPr="00C3215F">
        <w:rPr>
          <w:u w:val="single"/>
        </w:rPr>
        <w:t xml:space="preserve">, is a non-linear measure </w:t>
      </w:r>
      <w:r w:rsidR="00AC7346">
        <w:rPr>
          <w:u w:val="single"/>
        </w:rPr>
        <w:t xml:space="preserve">of the complexity and unpredictability of heart rate </w:t>
      </w:r>
      <w:r w:rsidR="00DF5D4B" w:rsidRPr="00C3215F">
        <w:rPr>
          <w:u w:val="single"/>
        </w:rPr>
        <w:t>and is associated with increased cardiovascular mortality</w:t>
      </w:r>
      <w:r w:rsidR="00DF5D4B" w:rsidRPr="00460EC5">
        <w:t>.</w:t>
      </w:r>
      <w:r w:rsidR="00DF5D4B" w:rsidRPr="00460EC5">
        <w:fldChar w:fldCharType="begin" w:fldLock="1"/>
      </w:r>
      <w:r w:rsidR="00AC7346">
        <w:instrText>ADDIN CSL_CITATION {"citationItems":[{"id":"ITEM-1","itemData":{"DOI":"10.1088/0967-3334/26/5/002","ISBN":"0020-7713","ISSN":"09673334","PMID":"9226893","abstract":"Proliferative enteritis is an enteric disease that affects a variety of animals. The causative agent in swine has been determined to be an obligate intracellular bacterium, Lawsonia intracellularis, related to the sulfate-reducing bacterium Desulfovibrio desulfuricans. The intracellular agents found in the lesions of different animal species are antigenically similar. In addition, strains from the pig, ferret, and hamster have been shown to be genetically similar. In this study we performed a partial 16S ribosomal DNA sequence analysis on the intracellular agent of proliferative enteritis from a hamster, a deer, and an ostrich and compared these sequences to that of the porcine L. intracellularis isolate. Results of this study indicate that the intracellular agents from these species with proliferative enteritis have high sequence similarity, indicating that they are all in the genus Lawsonia and that they may also be the same species, L. intracellularis.","author":[{"dropping-particle":"","family":"Olesen","given":"R. M.","non-dropping-particle":"","parse-names":false,"suffix":""},{"dropping-particle":"","family":"Bloch Thomsen","given":"P. E.","non-dropping-particle":"","parse-names":false,"suffix":""},{"dropping-particle":"","family":"Saermark","given":"K.","non-dropping-particle":"","parse-names":false,"suffix":""},{"dropping-particle":"","family":"Glikson","given":"M.","non-dropping-particle":"","parse-names":false,"suffix":""},{"dropping-particle":"","family":"Feldman","given":"S.","non-dropping-particle":"","parse-names":false,"suffix":""},{"dropping-particle":"","family":"Lewkowicz","given":"M.","non-dropping-particle":"","parse-names":false,"suffix":""},{"dropping-particle":"","family":"Levitan","given":"J.","non-dropping-particle":"","parse-names":false,"suffix":""}],"container-title":"Physiological Measurement","id":"ITEM-1","issue":"5","issued":{"date-parts":[["2005","10","1"]]},"page":"591-598","title":"Statistical analysis of the DIAMOND MI study by the multipole method","type":"article-journal","volume":"26"},"uris":["http://www.mendeley.com/documents/?uuid=8d290a0a-0a11-47ed-baf5-44960f9201ca"]},{"id":"ITEM-2","itemData":{"DOI":"10.1111/anec.12297","ISSN":"1082720X","abstract":"AIMS:The density HRV parameter Dyx is a new heart rate variability (HRV) measure based on multipole analysis of the Poincaré plot obtained from RR interval time series, deriving information from both the time and frequency domain. Preliminary results have suggested that the parameter may provide new predictive information on mortality in survivors of acute myocardial infarction (MI). This study compares the prognostic significance of Dyx to that of traditional linear and nonlinear measures of HRV.\\n\\nMETHODS AND RESULTS:In the Nordic ICD pilot study, patients with an acute MI were screened with 2D echocardiography and 24-hour Holter recordings. The study was designed to assess the power of several HRV measures to predict mortality. Dyx was tested in a subset of 206 consecutive Danish patients with analysable Holter recordings. After a median follow-up of 8.5 years 70 patients had died. Of all traditional and multipole HRV parameters, reduced Dyx was the most powerful predictor of all-cause mortality (HR 2.4; CI 1.5 to 3.8; P &lt; 0.001). After adjustment for known risk markers, such as age, diabetes, ejection fraction, previous MI and hypertension, Dyx remained an independent predictor of mortality (P = 0.02). Reduced Dyx also predicted cardiovascular death (P &lt; 0.01) and sudden cardiovascular death (P = 0.05). In Kaplan-Meier analysis, Dyx significantly predicted mortality in patients both with and without impaired left ventricular systolic function (P &lt; 0.0001).\\n\\nCONCLUSION:The new nonlinear HRV measure Dyx is a promising independent predictor of mortality in a long-term follow-up study of patients surviving a MI, irrespectively of left ventricular systolic function.","author":[{"dropping-particle":"","family":"Jørgensen","given":"Rikke Mørch","non-dropping-particle":"","parse-names":false,"suffix":""},{"dropping-particle":"","family":"Abildstrøm","given":"Steen Z","non-dropping-particle":"","parse-names":false,"suffix":""},{"dropping-particle":"","family":"Levitan","given":"Jacob","non-dropping-particle":"","parse-names":false,"suffix":""},{"dropping-particle":"","family":"Kobo","given":"Roi","non-dropping-particle":"","parse-names":false,"suffix":""},{"dropping-particle":"","family":"Puzanov","given":"Natalia","non-dropping-particle":"","parse-names":false,"suffix":""},{"dropping-particle":"","family":"Lewkowicz","given":"Meir","non-dropping-particle":"","parse-names":false,"suffix":""},{"dropping-particle":"","family":"Huikuri","given":"Heikki","non-dropping-particle":"","parse-names":false,"suffix":""},{"dropping-particle":"","family":"Peltola","given":"Mirja","non-dropping-particle":"","parse-names":false,"suffix":""},{"dropping-particle":"","family":"Haarbo","given":"Jens","non-dropping-particle":"","parse-names":false,"suffix":""},{"dropping-particle":"","family":"Thomsen","given":"Poul Erik Bloch","non-dropping-particle":"","parse-names":false,"suffix":""},{"dropping-particle":"","family":"Group","given":"Nordic I C D pilot study","non-dropping-particle":"","parse-names":false,"suffix":""}],"container-title":"Annals of noninvasive electrocardiology : the official journal of the International Society for Holter and Noninvasive Electrocardiology, Inc","id":"ITEM-2","issue":"1","issued":{"date-parts":[["2016"]]},"page":"60-68","title":"Heart Rate Variability Density Analysis (Dyx) and Prediction of Long-Term Mortality after Acute Myocardial Infarction.","type":"article-journal","volume":"21"},"uris":["http://www.mendeley.com/documents/?uuid=4f5bcf8d-711e-49a3-9ee3-f914ec7e1961"]}],"mendeley":{"formattedCitation":"&lt;sup&gt;21,22&lt;/sup&gt;","plainTextFormattedCitation":"21,22","previouslyFormattedCitation":"&lt;sup&gt;21,22&lt;/sup&gt;"},"properties":{"noteIndex":0},"schema":"https://github.com/citation-style-language/schema/raw/master/csl-citation.json"}</w:instrText>
      </w:r>
      <w:r w:rsidR="00DF5D4B" w:rsidRPr="00460EC5">
        <w:fldChar w:fldCharType="separate"/>
      </w:r>
      <w:r w:rsidR="00025E89" w:rsidRPr="00025E89">
        <w:rPr>
          <w:noProof/>
          <w:vertAlign w:val="superscript"/>
        </w:rPr>
        <w:t>21,22</w:t>
      </w:r>
      <w:r w:rsidR="00DF5D4B" w:rsidRPr="00460EC5">
        <w:fldChar w:fldCharType="end"/>
      </w:r>
      <w:r w:rsidR="00DF5D4B">
        <w:t xml:space="preserve"> In prior work, compared to traditional HRV, we found that </w:t>
      </w:r>
      <w:r w:rsidR="00DF5D4B" w:rsidRPr="00460EC5">
        <w:t xml:space="preserve">1) low </w:t>
      </w:r>
      <w:r w:rsidR="00DF5D4B" w:rsidRPr="00460EC5">
        <w:rPr>
          <w:i/>
          <w:iCs/>
        </w:rPr>
        <w:t xml:space="preserve">Dyx </w:t>
      </w:r>
      <w:r w:rsidR="00DF5D4B" w:rsidRPr="00460EC5">
        <w:t>in the early morning predicted abnormal coronary flow reserve,</w:t>
      </w:r>
      <w:r w:rsidR="00DF5D4B" w:rsidRPr="00460EC5">
        <w:fldChar w:fldCharType="begin" w:fldLock="1"/>
      </w:r>
      <w:r w:rsidR="00AC7346">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Association","publisher-place":"Chicago, IL","title":"Abstract 15216: Circadian Autonomic Inflexibility: A Marker of Ischemic Heart Disease","type":"article-journal","volume":"138"},"uris":["http://www.mendeley.com/documents/?uuid=904baa23-820a-4d7b-b815-ba39fbafa5c6"]}],"mendeley":{"formattedCitation":"&lt;sup&gt;23&lt;/sup&gt;","plainTextFormattedCitation":"23","previouslyFormattedCitation":"&lt;sup&gt;23&lt;/sup&gt;"},"properties":{"noteIndex":0},"schema":"https://github.com/citation-style-language/schema/raw/master/csl-citation.json"}</w:instrText>
      </w:r>
      <w:r w:rsidR="00DF5D4B" w:rsidRPr="00460EC5">
        <w:fldChar w:fldCharType="separate"/>
      </w:r>
      <w:r w:rsidR="00025E89" w:rsidRPr="00025E89">
        <w:rPr>
          <w:noProof/>
          <w:vertAlign w:val="superscript"/>
        </w:rPr>
        <w:t>23</w:t>
      </w:r>
      <w:r w:rsidR="00DF5D4B" w:rsidRPr="00460EC5">
        <w:fldChar w:fldCharType="end"/>
      </w:r>
      <w:r w:rsidR="00DF5D4B" w:rsidRPr="00460EC5">
        <w:t xml:space="preserve"> and 2) in preliminary analyses low Dyx strongly associated with depressive symptom burden.</w:t>
      </w:r>
      <w:r w:rsidR="00DF5D4B" w:rsidRPr="00DF5D4B">
        <w:t xml:space="preserve"> </w:t>
      </w:r>
      <w:r w:rsidR="00DF5D4B" w:rsidRPr="00460EC5">
        <w:t xml:space="preserve">This makes </w:t>
      </w:r>
      <w:r w:rsidR="00DF5D4B" w:rsidRPr="00460EC5">
        <w:rPr>
          <w:i/>
          <w:iCs/>
        </w:rPr>
        <w:t>Dyx</w:t>
      </w:r>
      <w:r w:rsidR="00DF5D4B" w:rsidRPr="00460EC5">
        <w:t xml:space="preserve"> a strong candidate for assessing ANS dysfunction in our pro</w:t>
      </w:r>
      <w:r w:rsidR="00DF5D4B">
        <w:t xml:space="preserve">posal. I will build upon existing skills in ECG analysis </w:t>
      </w:r>
      <w:r w:rsidR="00716D0B">
        <w:t xml:space="preserve">signal processing </w:t>
      </w:r>
      <w:r w:rsidR="00DF5D4B">
        <w:t>using the pre-existing HRV toolbox, developed at Emory with the assistance of Dr. Amit Shah (mentor).</w:t>
      </w:r>
      <w:r w:rsidR="00DF5D4B" w:rsidRPr="00460EC5">
        <w:fldChar w:fldCharType="begin" w:fldLock="1"/>
      </w:r>
      <w:r w:rsidR="00AC7346">
        <w:instrText>ADDIN CSL_CITATION {"citationItems":[{"id":"ITEM-1","itemData":{"DOI":"10.1088/1361-6579/aae021","ISBN":"2514599342","ISSN":"1361-6579","PMID":"30199376","abstract":"Abstract Variability metrics hold promise as potential indicators for autonomic function, prediction of adverse cardiovascular outcomes, psychophysiological status, and general wellness. Although the investigation of heart rate variability (HRV) has been prevalent for several decades, the methods used for preprocessing, windowing, and choosing appropriate parameters lacks consensus among academic and clinical investigators. Moreover, many of the important steps are omitted from publications, preventing reproducibility. To address this, we have compiled a comprehensive and open-source modular toolbox for calculating HRV metrics and other related variability indices, on both raw cardiovascular time series, and RR intervals. The software, known as the PhysioNet Cardiovascular Signal Toolbox, is implemented in the MATLAB programming language, with standard (open) input and output formats, and requires no external libraries. The functioning of our software is compared with other widely used and referenced HRV toolboxes to identify important differences. Our findings demonstrate how modest differences in the approach to HRV analysis can lead to divergent results, a factor that might have contributed to the lack of repeatability of studies and clinical applicability of HRV metrics. Existing HRV toolboxes do not include standardized preprocessing, signal quality indices (for noisy segment removal), and abnormal rhythm detection and are therefore likely to lead to significant errors in the presence of moderate to high noise or arrhythmias. We therefore describe the inclusion of validated tools to address these issues. We also make recommendations for default values and testing/reporting.","author":[{"dropping-particle":"","family":"Vest","given":"Adriana N.","non-dropping-particle":"","parse-names":false,"suffix":""},{"dropping-particle":"","family":"Poian","given":"Giulia","non-dropping-particle":"Da","parse-names":false,"suffix":""},{"dropping-particle":"","family":"Li","given":"Qiao","non-dropping-particle":"","parse-names":false,"suffix":""},{"dropping-particle":"","family":"Liu","given":"Chengyu","non-dropping-particle":"","parse-names":false,"suffix":""},{"dropping-particle":"","family":"Nemati","given":"Shamim","non-dropping-particle":"","parse-names":false,"suffix":""},{"dropping-particle":"","family":"Shah","given":"Amit J.","non-dropping-particle":"","parse-names":false,"suffix":""},{"dropping-particle":"","family":"Clifford","given":"Gari D.","non-dropping-particle":"","parse-names":false,"suffix":""}],"container-title":"Physiological Measurement","id":"ITEM-1","issue":"10","issued":{"date-parts":[["2018","10","11"]]},"page":"105004","title":"An open source benchmarked toolbox for cardiovascular waveform and interval analysis","type":"article-journal","volume":"39"},"uris":["http://www.mendeley.com/documents/?uuid=61b6bc55-ada3-452a-97c5-7be5b427a028"]}],"mendeley":{"formattedCitation":"&lt;sup&gt;24&lt;/sup&gt;","plainTextFormattedCitation":"24","previouslyFormattedCitation":"&lt;sup&gt;24&lt;/sup&gt;"},"properties":{"noteIndex":0},"schema":"https://github.com/citation-style-language/schema/raw/master/csl-citation.json"}</w:instrText>
      </w:r>
      <w:r w:rsidR="00DF5D4B" w:rsidRPr="00460EC5">
        <w:fldChar w:fldCharType="separate"/>
      </w:r>
      <w:r w:rsidR="00025E89" w:rsidRPr="00025E89">
        <w:rPr>
          <w:noProof/>
          <w:vertAlign w:val="superscript"/>
        </w:rPr>
        <w:t>24</w:t>
      </w:r>
      <w:r w:rsidR="00DF5D4B" w:rsidRPr="00460EC5">
        <w:fldChar w:fldCharType="end"/>
      </w:r>
      <w:r w:rsidR="00DF5D4B">
        <w:t xml:space="preserve"> </w:t>
      </w:r>
      <w:r w:rsidR="00DF5D4B" w:rsidRPr="00714B08">
        <w:rPr>
          <w:i/>
          <w:iCs/>
        </w:rPr>
        <w:t>I hypothesize that ANS dysfunction, as measured by non-linear HRV, mediates the effect of depression on CAD</w:t>
      </w:r>
      <w:r w:rsidR="00580481">
        <w:t>.</w:t>
      </w:r>
    </w:p>
    <w:p w14:paraId="1FA4FC5E" w14:textId="0DAC0F35" w:rsidR="00835FB5" w:rsidRPr="00460EC5" w:rsidRDefault="00544424" w:rsidP="000B7340">
      <w:pPr>
        <w:rPr>
          <w:sz w:val="8"/>
          <w:szCs w:val="8"/>
        </w:rPr>
      </w:pPr>
      <w:r>
        <w:rPr>
          <w:sz w:val="8"/>
          <w:szCs w:val="8"/>
        </w:rPr>
        <w:t xml:space="preserve">  </w:t>
      </w:r>
    </w:p>
    <w:p w14:paraId="5AEDBD0C" w14:textId="4792589F" w:rsidR="00FE2D60" w:rsidRDefault="00544424" w:rsidP="00544424">
      <w:pPr>
        <w:rPr>
          <w:i/>
          <w:iCs/>
        </w:rPr>
      </w:pPr>
      <w:r>
        <w:rPr>
          <w:b/>
          <w:bCs/>
        </w:rPr>
        <w:t xml:space="preserve">Aim 1. </w:t>
      </w:r>
      <w:r w:rsidR="00FE2D60" w:rsidRPr="00544424">
        <w:rPr>
          <w:b/>
          <w:bCs/>
        </w:rPr>
        <w:t xml:space="preserve">Establish the relationship between </w:t>
      </w:r>
      <w:r w:rsidR="007316AC">
        <w:rPr>
          <w:b/>
          <w:bCs/>
        </w:rPr>
        <w:t>depressive symptoms</w:t>
      </w:r>
      <w:r w:rsidR="00FE2D60" w:rsidRPr="00544424">
        <w:rPr>
          <w:b/>
          <w:bCs/>
        </w:rPr>
        <w:t xml:space="preserve"> and ANS dysfunction</w:t>
      </w:r>
      <w:r w:rsidR="00FE2D60">
        <w:t>.</w:t>
      </w:r>
      <w:r w:rsidR="00716D0B">
        <w:t xml:space="preserve"> </w:t>
      </w:r>
      <w:r w:rsidR="00A84007">
        <w:t>We</w:t>
      </w:r>
      <w:r w:rsidR="00FE2D60" w:rsidRPr="00460EC5">
        <w:t xml:space="preserve"> will </w:t>
      </w:r>
      <w:r w:rsidR="007A119C">
        <w:t>a)</w:t>
      </w:r>
      <w:r w:rsidR="00FE2D60" w:rsidRPr="00460EC5">
        <w:t xml:space="preserve"> assess depressive symptoms </w:t>
      </w:r>
      <w:r w:rsidR="007316AC">
        <w:t>with the</w:t>
      </w:r>
      <w:r w:rsidR="003309C8">
        <w:t xml:space="preserve"> </w:t>
      </w:r>
      <w:r w:rsidR="00FE2D60" w:rsidRPr="00460EC5">
        <w:t>Patient Health Questionnaire-9,</w:t>
      </w:r>
      <w:r w:rsidR="00FE2D60" w:rsidRPr="00460EC5">
        <w:fldChar w:fldCharType="begin" w:fldLock="1"/>
      </w:r>
      <w:r w:rsidR="00AC7346">
        <w:instrText>ADDIN CSL_CITATION {"citationItems":[{"id":"ITEM-1","itemData":{"ISSN":"0884-8734","PMID":"11556941","abstract":"OBJECTIVE While considerable attention has focused on improving the detection of depression, assessment of severity is also important in guiding treatment decisions. Therefore, we examined the validity of a brief, new measure of depression severity. MEASUREMENTS 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 RESULTS As PHQ-9 depression severity increased, there was a substantial decrease in functional status on all 6 SF-20 subscales. Also, symptom-related difficulty, sick days, and health care utilization increased. Using the MHP reinterview as the criterion standard, a PHQ-9 score &gt; or =10 had a sensitivity of 88% and a specificity of 88% for major depression. PHQ-9 scores of 5, 10, 15, and 20 represented mild, moderate, moderately severe, and severe depression, respectively. Results were similar in the primary care and obstetrics-gynecology samples. CONCLUSION In addition to making criteria-based diagnoses of depressive disorders, the PHQ-9 is also a reliable and valid measure of depression severity. These characteristics plus its brevity make the PHQ-9 a useful clinical and research tool.","author":[{"dropping-particle":"","family":"Kroenke","given":"K","non-dropping-particle":"","parse-names":false,"suffix":""},{"dropping-particle":"","family":"Spitzer","given":"R L","non-dropping-particle":"","parse-names":false,"suffix":""},{"dropping-particle":"","family":"Williams","given":"J B","non-dropping-particle":"","parse-names":false,"suffix":""}],"container-title":"Journal of general internal medicine","id":"ITEM-1","issue":"9","issued":{"date-parts":[["2001","9"]]},"page":"606-13","title":"The PHQ-9: validity of a brief depression severity measure.","type":"article-journal","volume":"16"},"uris":["http://www.mendeley.com/documents/?uuid=68f586a9-fb34-4128-bd99-f13db07f7a56"]}],"mendeley":{"formattedCitation":"&lt;sup&gt;25&lt;/sup&gt;","plainTextFormattedCitation":"25","previouslyFormattedCitation":"&lt;sup&gt;25&lt;/sup&gt;"},"properties":{"noteIndex":0},"schema":"https://github.com/citation-style-language/schema/raw/master/csl-citation.json"}</w:instrText>
      </w:r>
      <w:r w:rsidR="00FE2D60" w:rsidRPr="00460EC5">
        <w:fldChar w:fldCharType="separate"/>
      </w:r>
      <w:r w:rsidR="00025E89" w:rsidRPr="00025E89">
        <w:rPr>
          <w:noProof/>
          <w:vertAlign w:val="superscript"/>
        </w:rPr>
        <w:t>25</w:t>
      </w:r>
      <w:r w:rsidR="00FE2D60" w:rsidRPr="00460EC5">
        <w:fldChar w:fldCharType="end"/>
      </w:r>
      <w:r w:rsidR="00FE2D60" w:rsidRPr="00460EC5">
        <w:t xml:space="preserve"> and </w:t>
      </w:r>
      <w:r w:rsidR="007A119C">
        <w:t xml:space="preserve">b) </w:t>
      </w:r>
      <w:r w:rsidR="00FE2D60">
        <w:t>test</w:t>
      </w:r>
      <w:r w:rsidR="00FE2D60" w:rsidRPr="00460EC5">
        <w:t xml:space="preserve"> the association of depressive symptoms w</w:t>
      </w:r>
      <w:r w:rsidR="00AC7346">
        <w:t xml:space="preserve">ith </w:t>
      </w:r>
      <w:r w:rsidR="003309C8">
        <w:t>ANS dysfunction</w:t>
      </w:r>
      <w:r w:rsidR="00FE2D60" w:rsidRPr="00460EC5">
        <w:t xml:space="preserve">, </w:t>
      </w:r>
      <w:r w:rsidR="00FE2D60">
        <w:t>measured by</w:t>
      </w:r>
      <w:r w:rsidR="00FE2D60" w:rsidRPr="00460EC5">
        <w:t xml:space="preserve"> </w:t>
      </w:r>
      <w:r w:rsidR="00FE2D60" w:rsidRPr="00544424">
        <w:rPr>
          <w:i/>
          <w:iCs/>
        </w:rPr>
        <w:t>Dy</w:t>
      </w:r>
      <w:r w:rsidR="00AC7346">
        <w:rPr>
          <w:i/>
          <w:iCs/>
        </w:rPr>
        <w:t>x</w:t>
      </w:r>
      <w:r w:rsidR="00714B08">
        <w:t xml:space="preserve">. This may </w:t>
      </w:r>
      <w:r w:rsidR="00FE2D60" w:rsidRPr="00460EC5">
        <w:t>generat</w:t>
      </w:r>
      <w:r w:rsidR="00714B08">
        <w:t>e</w:t>
      </w:r>
      <w:r w:rsidR="00FE2D60" w:rsidRPr="00460EC5">
        <w:t xml:space="preserve"> a novel and robust non-invasive marker </w:t>
      </w:r>
      <w:r w:rsidR="00FE2D60">
        <w:t>for</w:t>
      </w:r>
      <w:r w:rsidR="00FE2D60" w:rsidRPr="00460EC5">
        <w:t xml:space="preserve"> the effect of depression on the ANS. </w:t>
      </w:r>
      <w:r w:rsidR="00FE2D60" w:rsidRPr="00544424">
        <w:rPr>
          <w:i/>
          <w:iCs/>
          <w:u w:val="single"/>
        </w:rPr>
        <w:t>Hypothesis</w:t>
      </w:r>
      <w:r w:rsidR="00FE2D60" w:rsidRPr="00544424">
        <w:rPr>
          <w:i/>
          <w:iCs/>
        </w:rPr>
        <w:t xml:space="preserve">: Elevated depressive symptoms will associate with </w:t>
      </w:r>
      <w:r w:rsidR="002501F0">
        <w:rPr>
          <w:i/>
          <w:iCs/>
        </w:rPr>
        <w:t>low HRV</w:t>
      </w:r>
      <w:r w:rsidR="00FE2D60" w:rsidRPr="00544424">
        <w:rPr>
          <w:i/>
          <w:iCs/>
        </w:rPr>
        <w:t>.</w:t>
      </w:r>
    </w:p>
    <w:p w14:paraId="2B62A779" w14:textId="089D94C4" w:rsidR="00544424" w:rsidRPr="00544424" w:rsidRDefault="00544424" w:rsidP="00544424">
      <w:pPr>
        <w:rPr>
          <w:sz w:val="8"/>
          <w:szCs w:val="8"/>
        </w:rPr>
      </w:pPr>
      <w:r>
        <w:rPr>
          <w:sz w:val="8"/>
          <w:szCs w:val="8"/>
        </w:rPr>
        <w:t xml:space="preserve">  </w:t>
      </w:r>
    </w:p>
    <w:p w14:paraId="76611C16" w14:textId="0F207945" w:rsidR="00FE2D60" w:rsidRDefault="00544424" w:rsidP="00544424">
      <w:r>
        <w:rPr>
          <w:b/>
          <w:bCs/>
        </w:rPr>
        <w:t xml:space="preserve">Aim 2. </w:t>
      </w:r>
      <w:r w:rsidR="00FE2D60" w:rsidRPr="00544424">
        <w:rPr>
          <w:b/>
          <w:bCs/>
        </w:rPr>
        <w:t>Examine the effect of obstructive CAD on ANS dysfunction</w:t>
      </w:r>
      <w:r w:rsidR="002501F0">
        <w:rPr>
          <w:b/>
          <w:bCs/>
        </w:rPr>
        <w:t>.</w:t>
      </w:r>
      <w:r w:rsidR="00FE2D60" w:rsidRPr="00460EC5">
        <w:t xml:space="preserve"> We will</w:t>
      </w:r>
      <w:r w:rsidR="007A119C">
        <w:t xml:space="preserve"> a)</w:t>
      </w:r>
      <w:r w:rsidR="00FE2D60" w:rsidRPr="00460EC5">
        <w:t xml:space="preserve"> assess the CAD burden with the CASS-50 score</w:t>
      </w:r>
      <w:r w:rsidR="00CA100F">
        <w:t xml:space="preserve">, an angiographic estimate of plaque </w:t>
      </w:r>
      <w:r w:rsidR="00714B08">
        <w:t>burden</w:t>
      </w:r>
      <w:r w:rsidR="00FE2D60" w:rsidRPr="00460EC5">
        <w:t xml:space="preserve">, and </w:t>
      </w:r>
      <w:r w:rsidR="007A119C">
        <w:t>b)</w:t>
      </w:r>
      <w:r w:rsidR="00FE2D60" w:rsidRPr="00460EC5">
        <w:t xml:space="preserve"> measure HRV before, during, and after catherization and/or </w:t>
      </w:r>
      <w:r w:rsidR="00CA100F">
        <w:t>revascularization</w:t>
      </w:r>
      <w:r w:rsidR="00FE2D60">
        <w:t>.</w:t>
      </w:r>
      <w:r w:rsidR="00FE2D60" w:rsidRPr="00460EC5">
        <w:fldChar w:fldCharType="begin" w:fldLock="1"/>
      </w:r>
      <w:r w:rsidR="00AC7346">
        <w:instrText>ADDIN CSL_CITATION {"citationItems":[{"id":"ITEM-1","itemData":{"DOI":"10.1172/JCI110941","ISSN":"00219738","PMID":"6863543","abstract":"The Coronary Artery Surgery Study, CASS, enrolled 24,959 patients between August 1975 and June 1979 who were studied angiographically for suspected coronary artery disease. This paper compares the prognostic value for survival without early elective surgery of eight different indices of the extent of coronary artery disease: the number of diseased vessels, two indices using the number of proximal arterial segments diseased, two empirically generated indices from the CASS data, and the published indices of Friesinger, Gensini, and the National Heart and Chest Hospital, London. All had considerable prognostic information. Typically 80% of the prognostic information in one index was also contained in another. Our analysis shows that good prediction from angiographic data results from a combination of left ventricular function and arteriographic extent of disease. Prognosis may reasonably be obtained from three simple indices: the number of vessels diseased, the number of proximal arterial segments diseased, and a left ventricular wall motion score. These three indices account for an estimated 84% of the prognostic information available. 6-yr survival varies between 93 and 16% depending upon the values of these three indices.","author":[{"dropping-particle":"","family":"Ringqvist","given":"I.","non-dropping-particle":"","parse-names":false,"suffix":""},{"dropping-particle":"","family":"Fisher","given":"L. D.","non-dropping-particle":"","parse-names":false,"suffix":""},{"dropping-particle":"","family":"Mock","given":"M.","non-dropping-particle":"","parse-names":false,"suffix":""},{"dropping-particle":"","family":"Davis","given":"K. B.","non-dropping-particle":"","parse-names":false,"suffix":""},{"dropping-particle":"","family":"Wedel","given":"H.","non-dropping-particle":"","parse-names":false,"suffix":""},{"dropping-particle":"","family":"Chaitman","given":"B. R.","non-dropping-particle":"","parse-names":false,"suffix":""},{"dropping-particle":"","family":"Passamani","given":"E.","non-dropping-particle":"","parse-names":false,"suffix":""},{"dropping-particle":"","family":"Russell","given":"R. O.","non-dropping-particle":"","parse-names":false,"suffix":""},{"dropping-particle":"","family":"Alderman","given":"E. L.","non-dropping-particle":"","parse-names":false,"suffix":""},{"dropping-particle":"","family":"Kouchoukas","given":"N. T.","non-dropping-particle":"","parse-names":false,"suffix":""},{"dropping-particle":"","family":"Kaiser","given":"G. C.","non-dropping-particle":"","parse-names":false,"suffix":""},{"dropping-particle":"","family":"Ryan","given":"T. J.","non-dropping-particle":"","parse-names":false,"suffix":""},{"dropping-particle":"","family":"Killip","given":"T.","non-dropping-particle":"","parse-names":false,"suffix":""},{"dropping-particle":"","family":"Fray","given":"D.","non-dropping-particle":"","parse-names":false,"suffix":""}],"container-title":"Journal of Clinical Investigation","id":"ITEM-1","issue":"6","issued":{"date-parts":[["1983"]]},"page":"1854-1866","title":"Prognostic value of angiographic indices of coronary artery disease from the Coronary Artery Surgery Study (CASS)","type":"article-journal","volume":"71"},"uris":["http://www.mendeley.com/documents/?uuid=dfe4573b-afcb-34a7-ab02-1c7362c46101"]}],"mendeley":{"formattedCitation":"&lt;sup&gt;26&lt;/sup&gt;","plainTextFormattedCitation":"26","previouslyFormattedCitation":"&lt;sup&gt;26&lt;/sup&gt;"},"properties":{"noteIndex":0},"schema":"https://github.com/citation-style-language/schema/raw/master/csl-citation.json"}</w:instrText>
      </w:r>
      <w:r w:rsidR="00FE2D60" w:rsidRPr="00460EC5">
        <w:fldChar w:fldCharType="separate"/>
      </w:r>
      <w:r w:rsidR="00025E89" w:rsidRPr="00025E89">
        <w:rPr>
          <w:noProof/>
          <w:vertAlign w:val="superscript"/>
        </w:rPr>
        <w:t>26</w:t>
      </w:r>
      <w:r w:rsidR="00FE2D60" w:rsidRPr="00460EC5">
        <w:fldChar w:fldCharType="end"/>
      </w:r>
      <w:r w:rsidR="00FE2D60" w:rsidRPr="00460EC5">
        <w:t xml:space="preserve"> </w:t>
      </w:r>
      <w:r w:rsidR="00FE2D60">
        <w:t>Findings will help</w:t>
      </w:r>
      <w:r w:rsidR="00FE2D60" w:rsidRPr="00460EC5">
        <w:t xml:space="preserve"> clarify the role of</w:t>
      </w:r>
      <w:r w:rsidR="00FE2D60">
        <w:t xml:space="preserve"> ANS dysfunction in</w:t>
      </w:r>
      <w:r w:rsidR="00FE2D60" w:rsidRPr="00460EC5">
        <w:t xml:space="preserve"> obstructive versus microvascular CAD. </w:t>
      </w:r>
      <w:r w:rsidR="00FE2D60" w:rsidRPr="00544424">
        <w:rPr>
          <w:i/>
          <w:iCs/>
          <w:u w:val="single"/>
        </w:rPr>
        <w:t>Hypothesis</w:t>
      </w:r>
      <w:r w:rsidR="00FE2D60" w:rsidRPr="00544424">
        <w:rPr>
          <w:i/>
          <w:iCs/>
        </w:rPr>
        <w:t xml:space="preserve">: Low </w:t>
      </w:r>
      <w:r w:rsidR="00714B08">
        <w:rPr>
          <w:i/>
          <w:iCs/>
        </w:rPr>
        <w:t>HRV</w:t>
      </w:r>
      <w:r w:rsidR="00FE2D60" w:rsidRPr="00544424">
        <w:rPr>
          <w:i/>
          <w:iCs/>
        </w:rPr>
        <w:t xml:space="preserve"> will be associated with obstructive CAD (stenosis </w:t>
      </w:r>
      <w:r w:rsidR="00FE2D60" w:rsidRPr="00544424">
        <w:rPr>
          <w:i/>
          <w:iCs/>
          <w:u w:val="single"/>
        </w:rPr>
        <w:t>&gt;</w:t>
      </w:r>
      <w:r w:rsidR="00FE2D60" w:rsidRPr="00544424">
        <w:rPr>
          <w:i/>
          <w:iCs/>
        </w:rPr>
        <w:t xml:space="preserve"> 70%) and plaque burden by CASS-50 in a dose-response relationship</w:t>
      </w:r>
      <w:r w:rsidR="00714B08">
        <w:rPr>
          <w:i/>
          <w:iCs/>
        </w:rPr>
        <w:t>,</w:t>
      </w:r>
      <w:r w:rsidR="00FE2D60" w:rsidRPr="00544424">
        <w:rPr>
          <w:i/>
          <w:iCs/>
        </w:rPr>
        <w:fldChar w:fldCharType="begin" w:fldLock="1"/>
      </w:r>
      <w:r w:rsidR="00AC7346">
        <w:rPr>
          <w:i/>
          <w:iCs/>
        </w:rPr>
        <w:instrText>ADDIN CSL_CITATION {"citationItems":[{"id":"ITEM-1","itemData":{"DOI":"10.1016/S0002-9149(83)80105-2","ISSN":"00029149","PMID":"6823874","author":[{"dropping-particle":"","family":"Gensini","given":"Goffredo G","non-dropping-particle":"","parse-names":false,"suffix":""}],"container-title":"The American Journal of Cardiology","id":"ITEM-1","issue":"3","issued":{"date-parts":[["1983","2"]]},"page":"606","title":"A more meaningful scoring system for determining the severity of coronary heart disease","type":"article","volume":"51"},"uris":["http://www.mendeley.com/documents/?uuid=dbe558e2-68d5-4ffa-bb2b-e3812165c2ea"]}],"mendeley":{"formattedCitation":"&lt;sup&gt;27&lt;/sup&gt;","plainTextFormattedCitation":"27","previouslyFormattedCitation":"&lt;sup&gt;27&lt;/sup&gt;"},"properties":{"noteIndex":0},"schema":"https://github.com/citation-style-language/schema/raw/master/csl-citation.json"}</w:instrText>
      </w:r>
      <w:r w:rsidR="00FE2D60" w:rsidRPr="00544424">
        <w:rPr>
          <w:i/>
          <w:iCs/>
        </w:rPr>
        <w:fldChar w:fldCharType="separate"/>
      </w:r>
      <w:r w:rsidR="00025E89" w:rsidRPr="00025E89">
        <w:rPr>
          <w:iCs/>
          <w:noProof/>
          <w:vertAlign w:val="superscript"/>
        </w:rPr>
        <w:t>27</w:t>
      </w:r>
      <w:r w:rsidR="00FE2D60" w:rsidRPr="00544424">
        <w:rPr>
          <w:i/>
          <w:iCs/>
        </w:rPr>
        <w:fldChar w:fldCharType="end"/>
      </w:r>
      <w:r w:rsidR="00714B08">
        <w:rPr>
          <w:i/>
          <w:iCs/>
        </w:rPr>
        <w:t xml:space="preserve"> and HRV will improve after revascularization.</w:t>
      </w:r>
      <w:r w:rsidR="00FE2D60" w:rsidRPr="00460EC5">
        <w:t xml:space="preserve"> </w:t>
      </w:r>
    </w:p>
    <w:p w14:paraId="40B50BCF" w14:textId="28AABF53" w:rsidR="00544424" w:rsidRPr="00544424" w:rsidRDefault="00544424" w:rsidP="00544424">
      <w:pPr>
        <w:rPr>
          <w:sz w:val="8"/>
          <w:szCs w:val="8"/>
        </w:rPr>
      </w:pPr>
      <w:r>
        <w:rPr>
          <w:sz w:val="8"/>
          <w:szCs w:val="8"/>
        </w:rPr>
        <w:t xml:space="preserve">  </w:t>
      </w:r>
    </w:p>
    <w:p w14:paraId="2DFABC45" w14:textId="74453D96" w:rsidR="002501F0" w:rsidRPr="00460EC5" w:rsidRDefault="002501F0" w:rsidP="00544424">
      <w:r w:rsidRPr="003A0FD0">
        <w:rPr>
          <w:b/>
          <w:bCs/>
        </w:rPr>
        <w:t>Aim 3. Study clinical outcomes of ANS dysfunction in depression and CAD</w:t>
      </w:r>
      <w:r>
        <w:t xml:space="preserve">. We will a) follow participants for adverse 1-year fatal and non-fatal outcomes, including all-cause mortality, myocardial infarction, revascularization, and development of CAD, and b) compare the differences in outcomes based on the presence of ANS dysfunction. </w:t>
      </w:r>
      <w:r w:rsidRPr="00C6079E">
        <w:rPr>
          <w:i/>
          <w:iCs/>
          <w:u w:val="single"/>
        </w:rPr>
        <w:t>Hypothesis</w:t>
      </w:r>
      <w:r w:rsidRPr="00C6079E">
        <w:rPr>
          <w:i/>
          <w:iCs/>
        </w:rPr>
        <w:t xml:space="preserve">: Depressive symptoms and low HRV </w:t>
      </w:r>
      <w:r>
        <w:rPr>
          <w:i/>
          <w:iCs/>
        </w:rPr>
        <w:t xml:space="preserve">together </w:t>
      </w:r>
      <w:r w:rsidRPr="00C6079E">
        <w:rPr>
          <w:i/>
          <w:iCs/>
        </w:rPr>
        <w:t xml:space="preserve">will </w:t>
      </w:r>
      <w:r>
        <w:rPr>
          <w:i/>
          <w:iCs/>
        </w:rPr>
        <w:t>be associated</w:t>
      </w:r>
      <w:r w:rsidRPr="00C6079E">
        <w:rPr>
          <w:i/>
          <w:iCs/>
        </w:rPr>
        <w:t xml:space="preserve"> with an increased risk </w:t>
      </w:r>
      <w:r>
        <w:rPr>
          <w:i/>
          <w:iCs/>
        </w:rPr>
        <w:t xml:space="preserve">of fatal and non-fatal outcomes </w:t>
      </w:r>
      <w:r w:rsidRPr="00C6079E">
        <w:rPr>
          <w:i/>
          <w:iCs/>
        </w:rPr>
        <w:t>after 1 year of follow-up.</w:t>
      </w:r>
    </w:p>
    <w:p w14:paraId="67A6E81C" w14:textId="6070432A" w:rsidR="00333E7B" w:rsidRPr="00460EC5" w:rsidRDefault="00333E7B" w:rsidP="000B7340">
      <w:pPr>
        <w:rPr>
          <w:sz w:val="8"/>
          <w:szCs w:val="8"/>
        </w:rPr>
      </w:pPr>
    </w:p>
    <w:p w14:paraId="1785066B" w14:textId="514FA872" w:rsidR="00FE2D60" w:rsidRPr="00460EC5" w:rsidRDefault="00AC7346" w:rsidP="00CA100F">
      <w:r w:rsidRPr="00C6079E">
        <w:t xml:space="preserve">By elucidating the role of ANS dysfunction in the </w:t>
      </w:r>
      <w:r w:rsidR="007316AC">
        <w:t>link between</w:t>
      </w:r>
      <w:r w:rsidRPr="00C6079E">
        <w:t xml:space="preserve"> depression and CAD, we can better assess the potential benefit of interventions that target the ANS</w:t>
      </w:r>
      <w:r>
        <w:t>,</w:t>
      </w:r>
      <w:r w:rsidRPr="00C6079E">
        <w:t xml:space="preserve"> such as biofeedback </w:t>
      </w:r>
      <w:r>
        <w:t>or</w:t>
      </w:r>
      <w:r w:rsidRPr="00C6079E">
        <w:t xml:space="preserve"> vagal nerve stimulation. </w:t>
      </w:r>
      <w:r w:rsidR="004A0E3D">
        <w:t>The F32 will allow me to work with</w:t>
      </w:r>
      <w:r w:rsidR="00CA100F">
        <w:t xml:space="preserve"> experts in </w:t>
      </w:r>
      <w:r w:rsidR="007316AC">
        <w:t>mental health and cardiovascular pathophysiology</w:t>
      </w:r>
      <w:r w:rsidR="00CA100F">
        <w:t xml:space="preserve"> (Viola Vaccarino</w:t>
      </w:r>
      <w:r w:rsidR="007316AC">
        <w:t>, Amit Shah</w:t>
      </w:r>
      <w:r w:rsidR="00CA100F">
        <w:t>)</w:t>
      </w:r>
      <w:r w:rsidR="007316AC">
        <w:t xml:space="preserve"> and</w:t>
      </w:r>
      <w:r w:rsidR="00CA100F">
        <w:t xml:space="preserve"> cardiovascular epidemiology (Alvaro Alonso</w:t>
      </w:r>
      <w:r w:rsidR="007316AC">
        <w:t xml:space="preserve">). </w:t>
      </w:r>
      <w:r w:rsidR="00CA100F">
        <w:t xml:space="preserve">With their support and additional training in computational </w:t>
      </w:r>
      <w:r>
        <w:t>methods</w:t>
      </w:r>
      <w:r w:rsidR="00CA100F">
        <w:t>, quantitative epidemiology, and autonomic physiology from this work, I will be</w:t>
      </w:r>
      <w:r w:rsidR="00FE2D60" w:rsidRPr="00460EC5">
        <w:t xml:space="preserve"> </w:t>
      </w:r>
      <w:r w:rsidR="00FE2D60">
        <w:t xml:space="preserve">well </w:t>
      </w:r>
      <w:r w:rsidR="00FE2D60" w:rsidRPr="00460EC5">
        <w:t xml:space="preserve">prepared </w:t>
      </w:r>
      <w:r w:rsidR="00FE2D60">
        <w:t>to apply for a</w:t>
      </w:r>
      <w:r w:rsidR="00FE2D60" w:rsidRPr="00460EC5">
        <w:t xml:space="preserve"> career development award</w:t>
      </w:r>
      <w:r w:rsidR="00FE2D60">
        <w:t xml:space="preserve"> </w:t>
      </w:r>
      <w:r w:rsidR="007A119C">
        <w:t xml:space="preserve">to </w:t>
      </w:r>
      <w:commentRangeStart w:id="1"/>
      <w:r w:rsidR="007A119C">
        <w:t>evaluate</w:t>
      </w:r>
      <w:r w:rsidR="00FE2D60" w:rsidRPr="00460EC5">
        <w:t xml:space="preserve"> more detailed mechanisms, outcomes, and interventions </w:t>
      </w:r>
      <w:commentRangeEnd w:id="1"/>
      <w:r w:rsidR="007A119C">
        <w:rPr>
          <w:rStyle w:val="CommentReference"/>
        </w:rPr>
        <w:commentReference w:id="1"/>
      </w:r>
      <w:r w:rsidR="00FE2D60" w:rsidRPr="00460EC5">
        <w:t xml:space="preserve">in neurocardiology and translational research. </w:t>
      </w:r>
    </w:p>
    <w:p w14:paraId="70D75AEF" w14:textId="542B9F1B" w:rsidR="00343F81" w:rsidRPr="00123504" w:rsidRDefault="00DB156C" w:rsidP="000B7340">
      <w:pPr>
        <w:pStyle w:val="Heading1"/>
      </w:pPr>
      <w:r w:rsidRPr="00123504">
        <w:br w:type="column"/>
      </w:r>
      <w:r w:rsidR="00343F81" w:rsidRPr="00123504">
        <w:lastRenderedPageBreak/>
        <w:t>REFERENCES</w:t>
      </w:r>
    </w:p>
    <w:p w14:paraId="512858B8" w14:textId="7D397187" w:rsidR="00C8595C" w:rsidRPr="00123504" w:rsidRDefault="00C8595C" w:rsidP="000B7340"/>
    <w:p w14:paraId="485BE6F2" w14:textId="0E5CB275" w:rsidR="00AC7346" w:rsidRPr="00AC7346" w:rsidRDefault="00A83AB7" w:rsidP="00AC7346">
      <w:pPr>
        <w:widowControl w:val="0"/>
        <w:autoSpaceDE w:val="0"/>
        <w:autoSpaceDN w:val="0"/>
        <w:adjustRightInd w:val="0"/>
        <w:ind w:left="640" w:hanging="640"/>
        <w:rPr>
          <w:noProof/>
        </w:rPr>
      </w:pPr>
      <w:r w:rsidRPr="00123504">
        <w:fldChar w:fldCharType="begin" w:fldLock="1"/>
      </w:r>
      <w:r w:rsidRPr="00123504">
        <w:instrText xml:space="preserve">ADDIN Mendeley Bibliography CSL_BIBLIOGRAPHY </w:instrText>
      </w:r>
      <w:r w:rsidRPr="00123504">
        <w:fldChar w:fldCharType="separate"/>
      </w:r>
      <w:r w:rsidR="00AC7346" w:rsidRPr="00AC7346">
        <w:rPr>
          <w:noProof/>
        </w:rPr>
        <w:t xml:space="preserve">1. </w:t>
      </w:r>
      <w:r w:rsidR="00AC7346" w:rsidRPr="00AC7346">
        <w:rPr>
          <w:noProof/>
        </w:rPr>
        <w:tab/>
        <w:t xml:space="preserve">Jha MK, Qamar A, Vaduganathan M, Charney DS, Murrough JW. Screening and Management of Depression in Patients With Cardiovascular Disease: JACC State-of-the-Art Review. </w:t>
      </w:r>
      <w:r w:rsidR="00AC7346" w:rsidRPr="00AC7346">
        <w:rPr>
          <w:i/>
          <w:iCs/>
          <w:noProof/>
        </w:rPr>
        <w:t>J Am Coll Cardiol</w:t>
      </w:r>
      <w:r w:rsidR="00AC7346" w:rsidRPr="00AC7346">
        <w:rPr>
          <w:noProof/>
        </w:rPr>
        <w:t>. 2019;73(14):1827-1845. doi:10.1016/j.jacc.2019.01.041</w:t>
      </w:r>
    </w:p>
    <w:p w14:paraId="08B79A73" w14:textId="77777777" w:rsidR="00AC7346" w:rsidRPr="00AC7346" w:rsidRDefault="00AC7346" w:rsidP="00AC7346">
      <w:pPr>
        <w:widowControl w:val="0"/>
        <w:autoSpaceDE w:val="0"/>
        <w:autoSpaceDN w:val="0"/>
        <w:adjustRightInd w:val="0"/>
        <w:ind w:left="640" w:hanging="640"/>
        <w:rPr>
          <w:noProof/>
        </w:rPr>
      </w:pPr>
      <w:r w:rsidRPr="00AC7346">
        <w:rPr>
          <w:noProof/>
        </w:rPr>
        <w:t xml:space="preserve">2. </w:t>
      </w:r>
      <w:r w:rsidRPr="00AC7346">
        <w:rPr>
          <w:noProof/>
        </w:rPr>
        <w:tab/>
        <w:t xml:space="preserve">Lichtman JH, Froelicher ES, Blumenthal JA, et al. Depression as a risk factor for poor prognosis among patients with acute coronary syndrome: Systematic review and recommendations: A scientific statement from the american heart association. </w:t>
      </w:r>
      <w:r w:rsidRPr="00AC7346">
        <w:rPr>
          <w:i/>
          <w:iCs/>
          <w:noProof/>
        </w:rPr>
        <w:t>Circulation</w:t>
      </w:r>
      <w:r w:rsidRPr="00AC7346">
        <w:rPr>
          <w:noProof/>
        </w:rPr>
        <w:t>. 2014;129(12):1350-1369. doi:10.1161/CIR.0000000000000019</w:t>
      </w:r>
    </w:p>
    <w:p w14:paraId="06ACDAAA" w14:textId="77777777" w:rsidR="00AC7346" w:rsidRPr="00AC7346" w:rsidRDefault="00AC7346" w:rsidP="00AC7346">
      <w:pPr>
        <w:widowControl w:val="0"/>
        <w:autoSpaceDE w:val="0"/>
        <w:autoSpaceDN w:val="0"/>
        <w:adjustRightInd w:val="0"/>
        <w:ind w:left="640" w:hanging="640"/>
        <w:rPr>
          <w:noProof/>
        </w:rPr>
      </w:pPr>
      <w:r w:rsidRPr="00AC7346">
        <w:rPr>
          <w:noProof/>
        </w:rPr>
        <w:t xml:space="preserve">3. </w:t>
      </w:r>
      <w:r w:rsidRPr="00AC7346">
        <w:rPr>
          <w:noProof/>
        </w:rPr>
        <w:tab/>
        <w:t xml:space="preserve">Meijer A, Conradi HJ, Bos EH, Thombs BD, van Melle JP, de Jonge P. Prognostic association of depression following myocardial infarction with mortality and cardiovascular events: A meta-analysis of 25 years of research. </w:t>
      </w:r>
      <w:r w:rsidRPr="00AC7346">
        <w:rPr>
          <w:i/>
          <w:iCs/>
          <w:noProof/>
        </w:rPr>
        <w:t>Gen Hosp Psychiatry</w:t>
      </w:r>
      <w:r w:rsidRPr="00AC7346">
        <w:rPr>
          <w:noProof/>
        </w:rPr>
        <w:t>. 2011;33(3):203-216. doi:10.1016/j.genhosppsych.2011.02.007</w:t>
      </w:r>
    </w:p>
    <w:p w14:paraId="304D57AB" w14:textId="77777777" w:rsidR="00AC7346" w:rsidRPr="00AC7346" w:rsidRDefault="00AC7346" w:rsidP="00AC7346">
      <w:pPr>
        <w:widowControl w:val="0"/>
        <w:autoSpaceDE w:val="0"/>
        <w:autoSpaceDN w:val="0"/>
        <w:adjustRightInd w:val="0"/>
        <w:ind w:left="640" w:hanging="640"/>
        <w:rPr>
          <w:noProof/>
        </w:rPr>
      </w:pPr>
      <w:r w:rsidRPr="00AC7346">
        <w:rPr>
          <w:noProof/>
        </w:rPr>
        <w:t xml:space="preserve">4. </w:t>
      </w:r>
      <w:r w:rsidRPr="00AC7346">
        <w:rPr>
          <w:noProof/>
        </w:rPr>
        <w:tab/>
        <w:t xml:space="preserve">Smolderen KG, Buchanan DM, Gosch K, et al. Depression Treatment and 1-Year Mortality after Acute Myocardial Infarction: Insights from the TRIUMPH Registry (Translational Research Investigating Underlying Disparities in Acute Myocardial Infarction Patients’ Health Status). </w:t>
      </w:r>
      <w:r w:rsidRPr="00AC7346">
        <w:rPr>
          <w:i/>
          <w:iCs/>
          <w:noProof/>
        </w:rPr>
        <w:t>Circulation</w:t>
      </w:r>
      <w:r w:rsidRPr="00AC7346">
        <w:rPr>
          <w:noProof/>
        </w:rPr>
        <w:t>. 2017;135(18):1681-1689. doi:10.1161/CIRCULATIONAHA.116.025140</w:t>
      </w:r>
    </w:p>
    <w:p w14:paraId="2228FF88" w14:textId="77777777" w:rsidR="00AC7346" w:rsidRPr="00AC7346" w:rsidRDefault="00AC7346" w:rsidP="00AC7346">
      <w:pPr>
        <w:widowControl w:val="0"/>
        <w:autoSpaceDE w:val="0"/>
        <w:autoSpaceDN w:val="0"/>
        <w:adjustRightInd w:val="0"/>
        <w:ind w:left="640" w:hanging="640"/>
        <w:rPr>
          <w:noProof/>
        </w:rPr>
      </w:pPr>
      <w:r w:rsidRPr="00AC7346">
        <w:rPr>
          <w:noProof/>
        </w:rPr>
        <w:t xml:space="preserve">5. </w:t>
      </w:r>
      <w:r w:rsidRPr="00AC7346">
        <w:rPr>
          <w:noProof/>
        </w:rPr>
        <w:tab/>
        <w:t xml:space="preserve">Van Melle JP, De Jonge P, Honig A, et al. Effects of antidepressant treatment following myocardial infarction. </w:t>
      </w:r>
      <w:r w:rsidRPr="00AC7346">
        <w:rPr>
          <w:i/>
          <w:iCs/>
          <w:noProof/>
        </w:rPr>
        <w:t>Br J Psychiatry</w:t>
      </w:r>
      <w:r w:rsidRPr="00AC7346">
        <w:rPr>
          <w:noProof/>
        </w:rPr>
        <w:t>. 2007;190(JUNE):460-466. doi:10.1192/bjp.bp.106.028647</w:t>
      </w:r>
    </w:p>
    <w:p w14:paraId="19DFD807" w14:textId="77777777" w:rsidR="00AC7346" w:rsidRPr="00AC7346" w:rsidRDefault="00AC7346" w:rsidP="00AC7346">
      <w:pPr>
        <w:widowControl w:val="0"/>
        <w:autoSpaceDE w:val="0"/>
        <w:autoSpaceDN w:val="0"/>
        <w:adjustRightInd w:val="0"/>
        <w:ind w:left="640" w:hanging="640"/>
        <w:rPr>
          <w:noProof/>
        </w:rPr>
      </w:pPr>
      <w:r w:rsidRPr="00AC7346">
        <w:rPr>
          <w:noProof/>
        </w:rPr>
        <w:t xml:space="preserve">6. </w:t>
      </w:r>
      <w:r w:rsidRPr="00AC7346">
        <w:rPr>
          <w:noProof/>
        </w:rPr>
        <w:tab/>
        <w:t xml:space="preserve">Berkman LF, Blumenthal J, Burg M, et al. Effects of Treating Depression and Low Perceived Social Support on Clinical Events after Myocardial Infarction: The Enhancing Recovery in Coronary Heart Disease Patients (ENRICHD) Randomized Trial. </w:t>
      </w:r>
      <w:r w:rsidRPr="00AC7346">
        <w:rPr>
          <w:i/>
          <w:iCs/>
          <w:noProof/>
        </w:rPr>
        <w:t>J Am Med Assoc</w:t>
      </w:r>
      <w:r w:rsidRPr="00AC7346">
        <w:rPr>
          <w:noProof/>
        </w:rPr>
        <w:t>. 2003;289(23):3106-3116. doi:10.1001/jama.289.23.3106</w:t>
      </w:r>
    </w:p>
    <w:p w14:paraId="3B6F534B" w14:textId="77777777" w:rsidR="00AC7346" w:rsidRPr="00AC7346" w:rsidRDefault="00AC7346" w:rsidP="00AC7346">
      <w:pPr>
        <w:widowControl w:val="0"/>
        <w:autoSpaceDE w:val="0"/>
        <w:autoSpaceDN w:val="0"/>
        <w:adjustRightInd w:val="0"/>
        <w:ind w:left="640" w:hanging="640"/>
        <w:rPr>
          <w:noProof/>
        </w:rPr>
      </w:pPr>
      <w:r w:rsidRPr="00AC7346">
        <w:rPr>
          <w:noProof/>
        </w:rPr>
        <w:t xml:space="preserve">7. </w:t>
      </w:r>
      <w:r w:rsidRPr="00AC7346">
        <w:rPr>
          <w:noProof/>
        </w:rPr>
        <w:tab/>
        <w:t xml:space="preserve">Vaccarino V, Votaw J, Faber T, et al. Major depression and coronary flow reserve detected by positron emission tomography. </w:t>
      </w:r>
      <w:r w:rsidRPr="00AC7346">
        <w:rPr>
          <w:i/>
          <w:iCs/>
          <w:noProof/>
        </w:rPr>
        <w:t>Arch Intern Med</w:t>
      </w:r>
      <w:r w:rsidRPr="00AC7346">
        <w:rPr>
          <w:noProof/>
        </w:rPr>
        <w:t>. 2009;169(18):1668-1676. doi:10.1001/archinternmed.2009.330</w:t>
      </w:r>
    </w:p>
    <w:p w14:paraId="38DB3A6A" w14:textId="77777777" w:rsidR="00AC7346" w:rsidRPr="00AC7346" w:rsidRDefault="00AC7346" w:rsidP="00AC7346">
      <w:pPr>
        <w:widowControl w:val="0"/>
        <w:autoSpaceDE w:val="0"/>
        <w:autoSpaceDN w:val="0"/>
        <w:adjustRightInd w:val="0"/>
        <w:ind w:left="640" w:hanging="640"/>
        <w:rPr>
          <w:noProof/>
        </w:rPr>
      </w:pPr>
      <w:r w:rsidRPr="00AC7346">
        <w:rPr>
          <w:noProof/>
        </w:rPr>
        <w:t xml:space="preserve">8. </w:t>
      </w:r>
      <w:r w:rsidRPr="00AC7346">
        <w:rPr>
          <w:noProof/>
        </w:rPr>
        <w:tab/>
        <w:t xml:space="preserve">Wei J, Pimple P, Shah AJ, et al. Depressive symptoms are associated with mental stress-induced myocardial ischemia after acute myocardial infarction. Hayley S, ed. </w:t>
      </w:r>
      <w:r w:rsidRPr="00AC7346">
        <w:rPr>
          <w:i/>
          <w:iCs/>
          <w:noProof/>
        </w:rPr>
        <w:t>PLoS One</w:t>
      </w:r>
      <w:r w:rsidRPr="00AC7346">
        <w:rPr>
          <w:noProof/>
        </w:rPr>
        <w:t>. 2014;9(7):e102986. doi:10.1371/journal.pone.0102986</w:t>
      </w:r>
    </w:p>
    <w:p w14:paraId="4D5CCA00" w14:textId="77777777" w:rsidR="00AC7346" w:rsidRPr="00AC7346" w:rsidRDefault="00AC7346" w:rsidP="00AC7346">
      <w:pPr>
        <w:widowControl w:val="0"/>
        <w:autoSpaceDE w:val="0"/>
        <w:autoSpaceDN w:val="0"/>
        <w:adjustRightInd w:val="0"/>
        <w:ind w:left="640" w:hanging="640"/>
        <w:rPr>
          <w:noProof/>
        </w:rPr>
      </w:pPr>
      <w:r w:rsidRPr="00AC7346">
        <w:rPr>
          <w:noProof/>
        </w:rPr>
        <w:t xml:space="preserve">9. </w:t>
      </w:r>
      <w:r w:rsidRPr="00AC7346">
        <w:rPr>
          <w:noProof/>
        </w:rPr>
        <w:tab/>
        <w:t xml:space="preserve">Carney RM, Freedland KE. Depression and coronary heart disease. </w:t>
      </w:r>
      <w:r w:rsidRPr="00AC7346">
        <w:rPr>
          <w:i/>
          <w:iCs/>
          <w:noProof/>
        </w:rPr>
        <w:t>Nat Rev Cardiol</w:t>
      </w:r>
      <w:r w:rsidRPr="00AC7346">
        <w:rPr>
          <w:noProof/>
        </w:rPr>
        <w:t>. 2017;14(3):145-155. doi:10.1038/nrcardio.2016.181</w:t>
      </w:r>
    </w:p>
    <w:p w14:paraId="7BBE4580" w14:textId="77777777" w:rsidR="00AC7346" w:rsidRPr="00AC7346" w:rsidRDefault="00AC7346" w:rsidP="00AC7346">
      <w:pPr>
        <w:widowControl w:val="0"/>
        <w:autoSpaceDE w:val="0"/>
        <w:autoSpaceDN w:val="0"/>
        <w:adjustRightInd w:val="0"/>
        <w:ind w:left="640" w:hanging="640"/>
        <w:rPr>
          <w:noProof/>
        </w:rPr>
      </w:pPr>
      <w:r w:rsidRPr="00AC7346">
        <w:rPr>
          <w:noProof/>
        </w:rPr>
        <w:t xml:space="preserve">10. </w:t>
      </w:r>
      <w:r w:rsidRPr="00AC7346">
        <w:rPr>
          <w:noProof/>
        </w:rPr>
        <w:tab/>
        <w:t xml:space="preserve">Thayer JF, Lane RD. A model of neurovisceral integration in emotion regulation and dysregulation. </w:t>
      </w:r>
      <w:r w:rsidRPr="00AC7346">
        <w:rPr>
          <w:i/>
          <w:iCs/>
          <w:noProof/>
        </w:rPr>
        <w:t>J Affect Disord</w:t>
      </w:r>
      <w:r w:rsidRPr="00AC7346">
        <w:rPr>
          <w:noProof/>
        </w:rPr>
        <w:t>. 2000;61(3):201-216. doi:10.1016/S0165-0327(00)00338-4</w:t>
      </w:r>
    </w:p>
    <w:p w14:paraId="4D7D4818" w14:textId="77777777" w:rsidR="00AC7346" w:rsidRPr="00AC7346" w:rsidRDefault="00AC7346" w:rsidP="00AC7346">
      <w:pPr>
        <w:widowControl w:val="0"/>
        <w:autoSpaceDE w:val="0"/>
        <w:autoSpaceDN w:val="0"/>
        <w:adjustRightInd w:val="0"/>
        <w:ind w:left="640" w:hanging="640"/>
        <w:rPr>
          <w:noProof/>
        </w:rPr>
      </w:pPr>
      <w:r w:rsidRPr="00AC7346">
        <w:rPr>
          <w:noProof/>
        </w:rPr>
        <w:t xml:space="preserve">11. </w:t>
      </w:r>
      <w:r w:rsidRPr="00AC7346">
        <w:rPr>
          <w:noProof/>
        </w:rPr>
        <w:tab/>
        <w:t xml:space="preserve">Richard Jennings J, Allen B, Gianaros PJ, Thayer JF, Manuck SB. Focusing neurovisceral integration: Cognition, heart rate variability, and cerebral blood flow. </w:t>
      </w:r>
      <w:r w:rsidRPr="00AC7346">
        <w:rPr>
          <w:i/>
          <w:iCs/>
          <w:noProof/>
        </w:rPr>
        <w:t>Psychophysiology</w:t>
      </w:r>
      <w:r w:rsidRPr="00AC7346">
        <w:rPr>
          <w:noProof/>
        </w:rPr>
        <w:t>. 2015;52(2):214-224. doi:10.1111/psyp.12319</w:t>
      </w:r>
    </w:p>
    <w:p w14:paraId="5A439FA7" w14:textId="77777777" w:rsidR="00AC7346" w:rsidRPr="00AC7346" w:rsidRDefault="00AC7346" w:rsidP="00AC7346">
      <w:pPr>
        <w:widowControl w:val="0"/>
        <w:autoSpaceDE w:val="0"/>
        <w:autoSpaceDN w:val="0"/>
        <w:adjustRightInd w:val="0"/>
        <w:ind w:left="640" w:hanging="640"/>
        <w:rPr>
          <w:noProof/>
        </w:rPr>
      </w:pPr>
      <w:r w:rsidRPr="00AC7346">
        <w:rPr>
          <w:noProof/>
        </w:rPr>
        <w:t xml:space="preserve">12. </w:t>
      </w:r>
      <w:r w:rsidRPr="00AC7346">
        <w:rPr>
          <w:noProof/>
        </w:rPr>
        <w:tab/>
        <w:t xml:space="preserve">Armour JA. Myocardial ischaemia and the cardiac nervous system. </w:t>
      </w:r>
      <w:r w:rsidRPr="00AC7346">
        <w:rPr>
          <w:i/>
          <w:iCs/>
          <w:noProof/>
        </w:rPr>
        <w:t>Eur Heart J</w:t>
      </w:r>
      <w:r w:rsidRPr="00AC7346">
        <w:rPr>
          <w:noProof/>
        </w:rPr>
        <w:t>. 1999;16(12):1751-1752.</w:t>
      </w:r>
    </w:p>
    <w:p w14:paraId="6F50A8D3" w14:textId="77777777" w:rsidR="00AC7346" w:rsidRPr="00AC7346" w:rsidRDefault="00AC7346" w:rsidP="00AC7346">
      <w:pPr>
        <w:widowControl w:val="0"/>
        <w:autoSpaceDE w:val="0"/>
        <w:autoSpaceDN w:val="0"/>
        <w:adjustRightInd w:val="0"/>
        <w:ind w:left="640" w:hanging="640"/>
        <w:rPr>
          <w:noProof/>
        </w:rPr>
      </w:pPr>
      <w:r w:rsidRPr="00AC7346">
        <w:rPr>
          <w:noProof/>
        </w:rPr>
        <w:t xml:space="preserve">13. </w:t>
      </w:r>
      <w:r w:rsidRPr="00AC7346">
        <w:rPr>
          <w:noProof/>
        </w:rPr>
        <w:tab/>
        <w:t xml:space="preserve">Ko YA, Hayek S, Sandesara P, Samman Tahhan A, Quyyumi A. Cohort profile: The Emory Cardiovascular Biobank (EmCAB). </w:t>
      </w:r>
      <w:r w:rsidRPr="00AC7346">
        <w:rPr>
          <w:i/>
          <w:iCs/>
          <w:noProof/>
        </w:rPr>
        <w:t>BMJ Open</w:t>
      </w:r>
      <w:r w:rsidRPr="00AC7346">
        <w:rPr>
          <w:noProof/>
        </w:rPr>
        <w:t>. 2017;7(12):e018753. doi:10.1136/bmjopen-2017-018753</w:t>
      </w:r>
    </w:p>
    <w:p w14:paraId="04699AB8" w14:textId="77777777" w:rsidR="00AC7346" w:rsidRPr="00AC7346" w:rsidRDefault="00AC7346" w:rsidP="00AC7346">
      <w:pPr>
        <w:widowControl w:val="0"/>
        <w:autoSpaceDE w:val="0"/>
        <w:autoSpaceDN w:val="0"/>
        <w:adjustRightInd w:val="0"/>
        <w:ind w:left="640" w:hanging="640"/>
        <w:rPr>
          <w:noProof/>
        </w:rPr>
      </w:pPr>
      <w:r w:rsidRPr="00AC7346">
        <w:rPr>
          <w:noProof/>
        </w:rPr>
        <w:t xml:space="preserve">14. </w:t>
      </w:r>
      <w:r w:rsidRPr="00AC7346">
        <w:rPr>
          <w:noProof/>
        </w:rPr>
        <w:tab/>
        <w:t xml:space="preserve">Shah AJ, Ghasemzadeh N, Zaragoza-Macias E, et al. Sex and age differences in the association of depression with obstructive coronary artery disease and adverse cardiovascular events. </w:t>
      </w:r>
      <w:r w:rsidRPr="00AC7346">
        <w:rPr>
          <w:i/>
          <w:iCs/>
          <w:noProof/>
        </w:rPr>
        <w:t>J Am Heart Assoc</w:t>
      </w:r>
      <w:r w:rsidRPr="00AC7346">
        <w:rPr>
          <w:noProof/>
        </w:rPr>
        <w:t>. 2014;3(3):e000741. doi:10.1161/JAHA.113.000741</w:t>
      </w:r>
    </w:p>
    <w:p w14:paraId="62614641" w14:textId="77777777" w:rsidR="00AC7346" w:rsidRPr="00AC7346" w:rsidRDefault="00AC7346" w:rsidP="00AC7346">
      <w:pPr>
        <w:widowControl w:val="0"/>
        <w:autoSpaceDE w:val="0"/>
        <w:autoSpaceDN w:val="0"/>
        <w:adjustRightInd w:val="0"/>
        <w:ind w:left="640" w:hanging="640"/>
        <w:rPr>
          <w:noProof/>
        </w:rPr>
      </w:pPr>
      <w:r w:rsidRPr="00AC7346">
        <w:rPr>
          <w:noProof/>
        </w:rPr>
        <w:t xml:space="preserve">15. </w:t>
      </w:r>
      <w:r w:rsidRPr="00AC7346">
        <w:rPr>
          <w:noProof/>
        </w:rPr>
        <w:tab/>
        <w:t xml:space="preserve">Task Force of the ESC and NAS. Heart Rate Variability. </w:t>
      </w:r>
      <w:r w:rsidRPr="00AC7346">
        <w:rPr>
          <w:i/>
          <w:iCs/>
          <w:noProof/>
        </w:rPr>
        <w:t>Eur Heart J</w:t>
      </w:r>
      <w:r w:rsidRPr="00AC7346">
        <w:rPr>
          <w:noProof/>
        </w:rPr>
        <w:t>. 1996;17(5):354-381. doi:10.1161/01.CIR.93.5.1043</w:t>
      </w:r>
    </w:p>
    <w:p w14:paraId="48D11B68" w14:textId="77777777" w:rsidR="00AC7346" w:rsidRPr="00AC7346" w:rsidRDefault="00AC7346" w:rsidP="00AC7346">
      <w:pPr>
        <w:widowControl w:val="0"/>
        <w:autoSpaceDE w:val="0"/>
        <w:autoSpaceDN w:val="0"/>
        <w:adjustRightInd w:val="0"/>
        <w:ind w:left="640" w:hanging="640"/>
        <w:rPr>
          <w:noProof/>
        </w:rPr>
      </w:pPr>
      <w:r w:rsidRPr="00AC7346">
        <w:rPr>
          <w:noProof/>
        </w:rPr>
        <w:t xml:space="preserve">16. </w:t>
      </w:r>
      <w:r w:rsidRPr="00AC7346">
        <w:rPr>
          <w:noProof/>
        </w:rPr>
        <w:tab/>
        <w:t xml:space="preserve">Carney RM, Freedland KE. Depression and heart rate variability in patients with coronary heart disease. </w:t>
      </w:r>
      <w:r w:rsidRPr="00AC7346">
        <w:rPr>
          <w:i/>
          <w:iCs/>
          <w:noProof/>
        </w:rPr>
        <w:t>Cleve Clin J Med</w:t>
      </w:r>
      <w:r w:rsidRPr="00AC7346">
        <w:rPr>
          <w:noProof/>
        </w:rPr>
        <w:t>. 2009;76(SUPPL.2). doi:10.3949/ccjm.76.s2.03</w:t>
      </w:r>
    </w:p>
    <w:p w14:paraId="19153EEC" w14:textId="77777777" w:rsidR="00AC7346" w:rsidRPr="00AC7346" w:rsidRDefault="00AC7346" w:rsidP="00AC7346">
      <w:pPr>
        <w:widowControl w:val="0"/>
        <w:autoSpaceDE w:val="0"/>
        <w:autoSpaceDN w:val="0"/>
        <w:adjustRightInd w:val="0"/>
        <w:ind w:left="640" w:hanging="640"/>
        <w:rPr>
          <w:noProof/>
        </w:rPr>
      </w:pPr>
      <w:r w:rsidRPr="00AC7346">
        <w:rPr>
          <w:noProof/>
        </w:rPr>
        <w:t xml:space="preserve">17. </w:t>
      </w:r>
      <w:r w:rsidRPr="00AC7346">
        <w:rPr>
          <w:noProof/>
        </w:rPr>
        <w:tab/>
        <w:t xml:space="preserve">Carney RM, Howells WB, Blumenthal JA, et al. Heart rate turbulence, depression, and survival after acute myocardial infarction. </w:t>
      </w:r>
      <w:r w:rsidRPr="00AC7346">
        <w:rPr>
          <w:i/>
          <w:iCs/>
          <w:noProof/>
        </w:rPr>
        <w:t>Psychosom Med</w:t>
      </w:r>
      <w:r w:rsidRPr="00AC7346">
        <w:rPr>
          <w:noProof/>
        </w:rPr>
        <w:t>. 2007;69(1):4-9. doi:10.1097/01.psy.0000249733.33811.00</w:t>
      </w:r>
    </w:p>
    <w:p w14:paraId="5F1BAAEA" w14:textId="77777777" w:rsidR="00AC7346" w:rsidRPr="00AC7346" w:rsidRDefault="00AC7346" w:rsidP="00AC7346">
      <w:pPr>
        <w:widowControl w:val="0"/>
        <w:autoSpaceDE w:val="0"/>
        <w:autoSpaceDN w:val="0"/>
        <w:adjustRightInd w:val="0"/>
        <w:ind w:left="640" w:hanging="640"/>
        <w:rPr>
          <w:noProof/>
        </w:rPr>
      </w:pPr>
      <w:r w:rsidRPr="00AC7346">
        <w:rPr>
          <w:noProof/>
        </w:rPr>
        <w:t xml:space="preserve">18. </w:t>
      </w:r>
      <w:r w:rsidRPr="00AC7346">
        <w:rPr>
          <w:noProof/>
        </w:rPr>
        <w:tab/>
        <w:t xml:space="preserve">Kotecha D, New G, Flather MD, Eccleston D, Pepper J, Krum H. Five-minute heart rate variability can predict obstructive angiographic coronary disease. </w:t>
      </w:r>
      <w:r w:rsidRPr="00AC7346">
        <w:rPr>
          <w:i/>
          <w:iCs/>
          <w:noProof/>
        </w:rPr>
        <w:t>Heart</w:t>
      </w:r>
      <w:r w:rsidRPr="00AC7346">
        <w:rPr>
          <w:noProof/>
        </w:rPr>
        <w:t>. 2012;98(5):395-401. doi:10.1136/heartjnl-2011-300033</w:t>
      </w:r>
    </w:p>
    <w:p w14:paraId="4378C247" w14:textId="77777777" w:rsidR="00AC7346" w:rsidRPr="00AC7346" w:rsidRDefault="00AC7346" w:rsidP="00AC7346">
      <w:pPr>
        <w:widowControl w:val="0"/>
        <w:autoSpaceDE w:val="0"/>
        <w:autoSpaceDN w:val="0"/>
        <w:adjustRightInd w:val="0"/>
        <w:ind w:left="640" w:hanging="640"/>
        <w:rPr>
          <w:noProof/>
        </w:rPr>
      </w:pPr>
      <w:r w:rsidRPr="00AC7346">
        <w:rPr>
          <w:noProof/>
        </w:rPr>
        <w:t xml:space="preserve">19. </w:t>
      </w:r>
      <w:r w:rsidRPr="00AC7346">
        <w:rPr>
          <w:noProof/>
        </w:rPr>
        <w:tab/>
        <w:t xml:space="preserve">Sacha J, Barabach S, Statkiewicz-Barabach G, et al. Gender differences in the interaction between heart rate and its variability - How to use it to improve the prognostic power of heart rate variability. </w:t>
      </w:r>
      <w:r w:rsidRPr="00AC7346">
        <w:rPr>
          <w:i/>
          <w:iCs/>
          <w:noProof/>
        </w:rPr>
        <w:t>Int J Cardiol</w:t>
      </w:r>
      <w:r w:rsidRPr="00AC7346">
        <w:rPr>
          <w:noProof/>
        </w:rPr>
        <w:t>. 2014;171(2):42-45. doi:10.1016/j.ijcard.2013.11.116</w:t>
      </w:r>
    </w:p>
    <w:p w14:paraId="0AC1ED85" w14:textId="77777777" w:rsidR="00AC7346" w:rsidRPr="00AC7346" w:rsidRDefault="00AC7346" w:rsidP="00AC7346">
      <w:pPr>
        <w:widowControl w:val="0"/>
        <w:autoSpaceDE w:val="0"/>
        <w:autoSpaceDN w:val="0"/>
        <w:adjustRightInd w:val="0"/>
        <w:ind w:left="640" w:hanging="640"/>
        <w:rPr>
          <w:noProof/>
        </w:rPr>
      </w:pPr>
      <w:r w:rsidRPr="00AC7346">
        <w:rPr>
          <w:noProof/>
        </w:rPr>
        <w:t xml:space="preserve">20. </w:t>
      </w:r>
      <w:r w:rsidRPr="00AC7346">
        <w:rPr>
          <w:noProof/>
        </w:rPr>
        <w:tab/>
        <w:t xml:space="preserve">Guo YF, Stein PK. Circadian rhythm in the cardiovascular system: Chronocardiology. </w:t>
      </w:r>
      <w:r w:rsidRPr="00AC7346">
        <w:rPr>
          <w:i/>
          <w:iCs/>
          <w:noProof/>
        </w:rPr>
        <w:t>Am Heart J</w:t>
      </w:r>
      <w:r w:rsidRPr="00AC7346">
        <w:rPr>
          <w:noProof/>
        </w:rPr>
        <w:t xml:space="preserve">. </w:t>
      </w:r>
      <w:r w:rsidRPr="00AC7346">
        <w:rPr>
          <w:noProof/>
        </w:rPr>
        <w:lastRenderedPageBreak/>
        <w:t>2003;145(5):779-786. doi:10.1016/S0002-8703(02)94797-6</w:t>
      </w:r>
    </w:p>
    <w:p w14:paraId="4CC1C4FB" w14:textId="77777777" w:rsidR="00AC7346" w:rsidRPr="00AC7346" w:rsidRDefault="00AC7346" w:rsidP="00AC7346">
      <w:pPr>
        <w:widowControl w:val="0"/>
        <w:autoSpaceDE w:val="0"/>
        <w:autoSpaceDN w:val="0"/>
        <w:adjustRightInd w:val="0"/>
        <w:ind w:left="640" w:hanging="640"/>
        <w:rPr>
          <w:noProof/>
        </w:rPr>
      </w:pPr>
      <w:r w:rsidRPr="00AC7346">
        <w:rPr>
          <w:noProof/>
        </w:rPr>
        <w:t xml:space="preserve">21. </w:t>
      </w:r>
      <w:r w:rsidRPr="00AC7346">
        <w:rPr>
          <w:noProof/>
        </w:rPr>
        <w:tab/>
        <w:t xml:space="preserve">Olesen RM, Bloch Thomsen PE, Saermark K, et al. Statistical analysis of the DIAMOND MI study by the multipole method. </w:t>
      </w:r>
      <w:r w:rsidRPr="00AC7346">
        <w:rPr>
          <w:i/>
          <w:iCs/>
          <w:noProof/>
        </w:rPr>
        <w:t>Physiol Meas</w:t>
      </w:r>
      <w:r w:rsidRPr="00AC7346">
        <w:rPr>
          <w:noProof/>
        </w:rPr>
        <w:t>. 2005;26(5):591-598. doi:10.1088/0967-3334/26/5/002</w:t>
      </w:r>
    </w:p>
    <w:p w14:paraId="40AEBDD4" w14:textId="77777777" w:rsidR="00AC7346" w:rsidRPr="00AC7346" w:rsidRDefault="00AC7346" w:rsidP="00AC7346">
      <w:pPr>
        <w:widowControl w:val="0"/>
        <w:autoSpaceDE w:val="0"/>
        <w:autoSpaceDN w:val="0"/>
        <w:adjustRightInd w:val="0"/>
        <w:ind w:left="640" w:hanging="640"/>
        <w:rPr>
          <w:noProof/>
        </w:rPr>
      </w:pPr>
      <w:r w:rsidRPr="00AC7346">
        <w:rPr>
          <w:noProof/>
        </w:rPr>
        <w:t xml:space="preserve">22. </w:t>
      </w:r>
      <w:r w:rsidRPr="00AC7346">
        <w:rPr>
          <w:noProof/>
        </w:rPr>
        <w:tab/>
        <w:t xml:space="preserve">Jørgensen RM, Abildstrøm SZ, Levitan J, et al. Heart Rate Variability Density Analysis (Dyx) and Prediction of Long-Term Mortality after Acute Myocardial Infarction. </w:t>
      </w:r>
      <w:r w:rsidRPr="00AC7346">
        <w:rPr>
          <w:i/>
          <w:iCs/>
          <w:noProof/>
        </w:rPr>
        <w:t>Ann Noninvasive Electrocardiol</w:t>
      </w:r>
      <w:r w:rsidRPr="00AC7346">
        <w:rPr>
          <w:noProof/>
        </w:rPr>
        <w:t>. 2016;21(1):60-68. doi:10.1111/anec.12297</w:t>
      </w:r>
    </w:p>
    <w:p w14:paraId="0AB55665" w14:textId="77777777" w:rsidR="00AC7346" w:rsidRPr="00AC7346" w:rsidRDefault="00AC7346" w:rsidP="00AC7346">
      <w:pPr>
        <w:widowControl w:val="0"/>
        <w:autoSpaceDE w:val="0"/>
        <w:autoSpaceDN w:val="0"/>
        <w:adjustRightInd w:val="0"/>
        <w:ind w:left="640" w:hanging="640"/>
        <w:rPr>
          <w:noProof/>
        </w:rPr>
      </w:pPr>
      <w:r w:rsidRPr="00AC7346">
        <w:rPr>
          <w:noProof/>
        </w:rPr>
        <w:t xml:space="preserve">23. </w:t>
      </w:r>
      <w:r w:rsidRPr="00AC7346">
        <w:rPr>
          <w:noProof/>
        </w:rPr>
        <w:tab/>
        <w:t xml:space="preserve">Shah A, Lampert R, Goldberg J, Bremner JD, Vaccarino V, Shah A. Abstract 15216: Circadian Autonomic Inflexibility: A Marker of Ischemic Heart Disease. </w:t>
      </w:r>
      <w:r w:rsidRPr="00AC7346">
        <w:rPr>
          <w:i/>
          <w:iCs/>
          <w:noProof/>
        </w:rPr>
        <w:t>Circulation</w:t>
      </w:r>
      <w:r w:rsidRPr="00AC7346">
        <w:rPr>
          <w:noProof/>
        </w:rPr>
        <w:t>. 2018;138(Suppl_1):A15216-A15216. doi:10.1161/circ.138.suppl_1.15216</w:t>
      </w:r>
    </w:p>
    <w:p w14:paraId="69C01524" w14:textId="77777777" w:rsidR="00AC7346" w:rsidRPr="00AC7346" w:rsidRDefault="00AC7346" w:rsidP="00AC7346">
      <w:pPr>
        <w:widowControl w:val="0"/>
        <w:autoSpaceDE w:val="0"/>
        <w:autoSpaceDN w:val="0"/>
        <w:adjustRightInd w:val="0"/>
        <w:ind w:left="640" w:hanging="640"/>
        <w:rPr>
          <w:noProof/>
        </w:rPr>
      </w:pPr>
      <w:r w:rsidRPr="00AC7346">
        <w:rPr>
          <w:noProof/>
        </w:rPr>
        <w:t xml:space="preserve">24. </w:t>
      </w:r>
      <w:r w:rsidRPr="00AC7346">
        <w:rPr>
          <w:noProof/>
        </w:rPr>
        <w:tab/>
        <w:t xml:space="preserve">Vest AN, Da Poian G, Li Q, et al. An open source benchmarked toolbox for cardiovascular waveform and interval analysis. </w:t>
      </w:r>
      <w:r w:rsidRPr="00AC7346">
        <w:rPr>
          <w:i/>
          <w:iCs/>
          <w:noProof/>
        </w:rPr>
        <w:t>Physiol Meas</w:t>
      </w:r>
      <w:r w:rsidRPr="00AC7346">
        <w:rPr>
          <w:noProof/>
        </w:rPr>
        <w:t>. 2018;39(10):105004. doi:10.1088/1361-6579/aae021</w:t>
      </w:r>
    </w:p>
    <w:p w14:paraId="08F7E59E" w14:textId="77777777" w:rsidR="00AC7346" w:rsidRPr="00AC7346" w:rsidRDefault="00AC7346" w:rsidP="00AC7346">
      <w:pPr>
        <w:widowControl w:val="0"/>
        <w:autoSpaceDE w:val="0"/>
        <w:autoSpaceDN w:val="0"/>
        <w:adjustRightInd w:val="0"/>
        <w:ind w:left="640" w:hanging="640"/>
        <w:rPr>
          <w:noProof/>
        </w:rPr>
      </w:pPr>
      <w:r w:rsidRPr="00AC7346">
        <w:rPr>
          <w:noProof/>
        </w:rPr>
        <w:t xml:space="preserve">25. </w:t>
      </w:r>
      <w:r w:rsidRPr="00AC7346">
        <w:rPr>
          <w:noProof/>
        </w:rPr>
        <w:tab/>
        <w:t xml:space="preserve">Kroenke K, Spitzer RL, Williams JB. The PHQ-9: validity of a brief depression severity measure. </w:t>
      </w:r>
      <w:r w:rsidRPr="00AC7346">
        <w:rPr>
          <w:i/>
          <w:iCs/>
          <w:noProof/>
        </w:rPr>
        <w:t>J Gen Intern Med</w:t>
      </w:r>
      <w:r w:rsidRPr="00AC7346">
        <w:rPr>
          <w:noProof/>
        </w:rPr>
        <w:t>. 2001;16(9):606-613.</w:t>
      </w:r>
    </w:p>
    <w:p w14:paraId="29308237" w14:textId="77777777" w:rsidR="00AC7346" w:rsidRPr="00AC7346" w:rsidRDefault="00AC7346" w:rsidP="00AC7346">
      <w:pPr>
        <w:widowControl w:val="0"/>
        <w:autoSpaceDE w:val="0"/>
        <w:autoSpaceDN w:val="0"/>
        <w:adjustRightInd w:val="0"/>
        <w:ind w:left="640" w:hanging="640"/>
        <w:rPr>
          <w:noProof/>
        </w:rPr>
      </w:pPr>
      <w:r w:rsidRPr="00AC7346">
        <w:rPr>
          <w:noProof/>
        </w:rPr>
        <w:t xml:space="preserve">26. </w:t>
      </w:r>
      <w:r w:rsidRPr="00AC7346">
        <w:rPr>
          <w:noProof/>
        </w:rPr>
        <w:tab/>
        <w:t xml:space="preserve">Ringqvist I, Fisher LD, Mock M, et al. Prognostic value of angiographic indices of coronary artery disease from the Coronary Artery Surgery Study (CASS). </w:t>
      </w:r>
      <w:r w:rsidRPr="00AC7346">
        <w:rPr>
          <w:i/>
          <w:iCs/>
          <w:noProof/>
        </w:rPr>
        <w:t>J Clin Invest</w:t>
      </w:r>
      <w:r w:rsidRPr="00AC7346">
        <w:rPr>
          <w:noProof/>
        </w:rPr>
        <w:t>. 1983;71(6):1854-1866. doi:10.1172/JCI110941</w:t>
      </w:r>
    </w:p>
    <w:p w14:paraId="45004B13" w14:textId="77777777" w:rsidR="00AC7346" w:rsidRPr="00AC7346" w:rsidRDefault="00AC7346" w:rsidP="00AC7346">
      <w:pPr>
        <w:widowControl w:val="0"/>
        <w:autoSpaceDE w:val="0"/>
        <w:autoSpaceDN w:val="0"/>
        <w:adjustRightInd w:val="0"/>
        <w:ind w:left="640" w:hanging="640"/>
        <w:rPr>
          <w:noProof/>
        </w:rPr>
      </w:pPr>
      <w:r w:rsidRPr="00AC7346">
        <w:rPr>
          <w:noProof/>
        </w:rPr>
        <w:t xml:space="preserve">27. </w:t>
      </w:r>
      <w:r w:rsidRPr="00AC7346">
        <w:rPr>
          <w:noProof/>
        </w:rPr>
        <w:tab/>
        <w:t xml:space="preserve">Gensini GG. A more meaningful scoring system for determining the severity of coronary heart disease. </w:t>
      </w:r>
      <w:r w:rsidRPr="00AC7346">
        <w:rPr>
          <w:i/>
          <w:iCs/>
          <w:noProof/>
        </w:rPr>
        <w:t>Am J Cardiol</w:t>
      </w:r>
      <w:r w:rsidRPr="00AC7346">
        <w:rPr>
          <w:noProof/>
        </w:rPr>
        <w:t>. 1983;51(3):606. doi:10.1016/S0002-9149(83)80105-2</w:t>
      </w:r>
    </w:p>
    <w:p w14:paraId="1FC53A63" w14:textId="374D029A" w:rsidR="00A83AB7" w:rsidRPr="00123504" w:rsidRDefault="00A83AB7" w:rsidP="00AC7346">
      <w:pPr>
        <w:widowControl w:val="0"/>
        <w:autoSpaceDE w:val="0"/>
        <w:autoSpaceDN w:val="0"/>
        <w:adjustRightInd w:val="0"/>
        <w:ind w:left="640" w:hanging="640"/>
      </w:pPr>
      <w:r w:rsidRPr="00123504">
        <w:fldChar w:fldCharType="end"/>
      </w:r>
    </w:p>
    <w:sectPr w:rsidR="00A83AB7" w:rsidRPr="00123504" w:rsidSect="00532702">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nish Shah" w:date="2019-11-01T18:11:00Z" w:initials="AS">
    <w:p w14:paraId="363BA305" w14:textId="7AF910EA" w:rsidR="007A119C" w:rsidRDefault="007A119C">
      <w:pPr>
        <w:pStyle w:val="CommentText"/>
      </w:pPr>
      <w:r>
        <w:rPr>
          <w:rStyle w:val="CommentReference"/>
        </w:rPr>
        <w:annotationRef/>
      </w:r>
      <w:r>
        <w:t>Very vague. Not sure about specifics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3BA30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3BA305" w16cid:durableId="2166F3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E282A" w14:textId="77777777" w:rsidR="00C34F3E" w:rsidRDefault="00C34F3E" w:rsidP="000B7340">
      <w:r>
        <w:separator/>
      </w:r>
    </w:p>
  </w:endnote>
  <w:endnote w:type="continuationSeparator" w:id="0">
    <w:p w14:paraId="05DB34D3" w14:textId="77777777" w:rsidR="00C34F3E" w:rsidRDefault="00C34F3E" w:rsidP="000B7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F0F8A" w14:textId="77777777" w:rsidR="00C34F3E" w:rsidRDefault="00C34F3E" w:rsidP="000B7340">
      <w:r>
        <w:separator/>
      </w:r>
    </w:p>
  </w:footnote>
  <w:footnote w:type="continuationSeparator" w:id="0">
    <w:p w14:paraId="6FCA5FE5" w14:textId="77777777" w:rsidR="00C34F3E" w:rsidRDefault="00C34F3E" w:rsidP="000B73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C2D27"/>
    <w:multiLevelType w:val="hybridMultilevel"/>
    <w:tmpl w:val="BDF26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164A0"/>
    <w:multiLevelType w:val="hybridMultilevel"/>
    <w:tmpl w:val="AB14968C"/>
    <w:lvl w:ilvl="0" w:tplc="0409000F">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5FA1118"/>
    <w:multiLevelType w:val="hybridMultilevel"/>
    <w:tmpl w:val="F9D88604"/>
    <w:lvl w:ilvl="0" w:tplc="7F78A194">
      <w:start w:val="1"/>
      <w:numFmt w:val="decimal"/>
      <w:lvlText w:val="%1."/>
      <w:lvlJc w:val="left"/>
      <w:pPr>
        <w:ind w:left="360" w:hanging="360"/>
      </w:pPr>
      <w:rPr>
        <w:rFonts w:hint="default"/>
        <w:i w:val="0"/>
        <w:color w:val="FFC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011FCC"/>
    <w:multiLevelType w:val="hybridMultilevel"/>
    <w:tmpl w:val="17DE2502"/>
    <w:lvl w:ilvl="0" w:tplc="91E8164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132C9C"/>
    <w:multiLevelType w:val="hybridMultilevel"/>
    <w:tmpl w:val="629A1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916AB4"/>
    <w:multiLevelType w:val="hybridMultilevel"/>
    <w:tmpl w:val="40F2017C"/>
    <w:lvl w:ilvl="0" w:tplc="7F78A194">
      <w:start w:val="1"/>
      <w:numFmt w:val="decimal"/>
      <w:lvlText w:val="%1."/>
      <w:lvlJc w:val="left"/>
      <w:pPr>
        <w:ind w:left="360" w:hanging="360"/>
      </w:pPr>
      <w:rPr>
        <w:rFonts w:hint="default"/>
        <w:i w:val="0"/>
        <w:color w:val="FFC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3CA333B"/>
    <w:multiLevelType w:val="hybridMultilevel"/>
    <w:tmpl w:val="B64036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6535BBA"/>
    <w:multiLevelType w:val="hybridMultilevel"/>
    <w:tmpl w:val="0DE45ABE"/>
    <w:lvl w:ilvl="0" w:tplc="A6BC1EDA">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2E168B3"/>
    <w:multiLevelType w:val="hybridMultilevel"/>
    <w:tmpl w:val="F2D6C4BE"/>
    <w:lvl w:ilvl="0" w:tplc="23780776">
      <w:start w:val="1"/>
      <w:numFmt w:val="decimal"/>
      <w:lvlText w:val="%1."/>
      <w:lvlJc w:val="left"/>
      <w:pPr>
        <w:ind w:left="360" w:hanging="360"/>
      </w:pPr>
      <w:rPr>
        <w:rFonts w:hint="default"/>
        <w:b/>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C5641B1"/>
    <w:multiLevelType w:val="hybridMultilevel"/>
    <w:tmpl w:val="52F607CE"/>
    <w:lvl w:ilvl="0" w:tplc="34FC2DAA">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6"/>
  </w:num>
  <w:num w:numId="4">
    <w:abstractNumId w:val="3"/>
  </w:num>
  <w:num w:numId="5">
    <w:abstractNumId w:val="8"/>
  </w:num>
  <w:num w:numId="6">
    <w:abstractNumId w:val="7"/>
  </w:num>
  <w:num w:numId="7">
    <w:abstractNumId w:val="9"/>
  </w:num>
  <w:num w:numId="8">
    <w:abstractNumId w:val="5"/>
  </w:num>
  <w:num w:numId="9">
    <w:abstractNumId w:val="2"/>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ish Shah">
    <w15:presenceInfo w15:providerId="Windows Live" w15:userId="23718d869fdba1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65C"/>
    <w:rsid w:val="0000355C"/>
    <w:rsid w:val="00006B9F"/>
    <w:rsid w:val="0002123C"/>
    <w:rsid w:val="00025E89"/>
    <w:rsid w:val="00027973"/>
    <w:rsid w:val="00027CB1"/>
    <w:rsid w:val="000301C4"/>
    <w:rsid w:val="000402C7"/>
    <w:rsid w:val="000579C8"/>
    <w:rsid w:val="00064500"/>
    <w:rsid w:val="000870CD"/>
    <w:rsid w:val="00090551"/>
    <w:rsid w:val="000A13AD"/>
    <w:rsid w:val="000A597D"/>
    <w:rsid w:val="000A5AAD"/>
    <w:rsid w:val="000A612D"/>
    <w:rsid w:val="000A7AB5"/>
    <w:rsid w:val="000B7340"/>
    <w:rsid w:val="000D0BBE"/>
    <w:rsid w:val="000E7569"/>
    <w:rsid w:val="000F31FC"/>
    <w:rsid w:val="0010186B"/>
    <w:rsid w:val="00101E38"/>
    <w:rsid w:val="0010600E"/>
    <w:rsid w:val="00111465"/>
    <w:rsid w:val="00115EF1"/>
    <w:rsid w:val="00123504"/>
    <w:rsid w:val="00126CB5"/>
    <w:rsid w:val="001314B0"/>
    <w:rsid w:val="00132D8D"/>
    <w:rsid w:val="0013624A"/>
    <w:rsid w:val="00143A62"/>
    <w:rsid w:val="0014795F"/>
    <w:rsid w:val="00150AC3"/>
    <w:rsid w:val="00153118"/>
    <w:rsid w:val="00156484"/>
    <w:rsid w:val="001800A7"/>
    <w:rsid w:val="00183ACF"/>
    <w:rsid w:val="00187D60"/>
    <w:rsid w:val="00192047"/>
    <w:rsid w:val="001A27B6"/>
    <w:rsid w:val="001A665C"/>
    <w:rsid w:val="001C3AF1"/>
    <w:rsid w:val="001C7627"/>
    <w:rsid w:val="001D2064"/>
    <w:rsid w:val="001E2491"/>
    <w:rsid w:val="001F16E3"/>
    <w:rsid w:val="002064E2"/>
    <w:rsid w:val="00232FD8"/>
    <w:rsid w:val="002501F0"/>
    <w:rsid w:val="00261673"/>
    <w:rsid w:val="00272556"/>
    <w:rsid w:val="00291B6F"/>
    <w:rsid w:val="002B0887"/>
    <w:rsid w:val="002C0654"/>
    <w:rsid w:val="002C0BA9"/>
    <w:rsid w:val="002C7C56"/>
    <w:rsid w:val="002D6256"/>
    <w:rsid w:val="002E24A7"/>
    <w:rsid w:val="002E7DD8"/>
    <w:rsid w:val="00306871"/>
    <w:rsid w:val="00307388"/>
    <w:rsid w:val="00321C77"/>
    <w:rsid w:val="003265DD"/>
    <w:rsid w:val="003309C8"/>
    <w:rsid w:val="00333E7B"/>
    <w:rsid w:val="00343F81"/>
    <w:rsid w:val="00347534"/>
    <w:rsid w:val="0035629A"/>
    <w:rsid w:val="003669AE"/>
    <w:rsid w:val="00370283"/>
    <w:rsid w:val="00374894"/>
    <w:rsid w:val="003A0FD0"/>
    <w:rsid w:val="003B1FA7"/>
    <w:rsid w:val="003B4894"/>
    <w:rsid w:val="003C20FC"/>
    <w:rsid w:val="003C6BA4"/>
    <w:rsid w:val="003E567B"/>
    <w:rsid w:val="003E7AFB"/>
    <w:rsid w:val="003F1D26"/>
    <w:rsid w:val="003F261F"/>
    <w:rsid w:val="00406972"/>
    <w:rsid w:val="004158C0"/>
    <w:rsid w:val="00421610"/>
    <w:rsid w:val="004470A5"/>
    <w:rsid w:val="0046044A"/>
    <w:rsid w:val="00460EC5"/>
    <w:rsid w:val="00467E99"/>
    <w:rsid w:val="00487D18"/>
    <w:rsid w:val="00490B2B"/>
    <w:rsid w:val="004A0E3D"/>
    <w:rsid w:val="004A6C16"/>
    <w:rsid w:val="004B1052"/>
    <w:rsid w:val="004B2C27"/>
    <w:rsid w:val="004C0C77"/>
    <w:rsid w:val="004C0EF6"/>
    <w:rsid w:val="004C5A26"/>
    <w:rsid w:val="004C79E0"/>
    <w:rsid w:val="004D0619"/>
    <w:rsid w:val="004D4616"/>
    <w:rsid w:val="004F212B"/>
    <w:rsid w:val="00504ABC"/>
    <w:rsid w:val="0050585E"/>
    <w:rsid w:val="00507C18"/>
    <w:rsid w:val="0051245C"/>
    <w:rsid w:val="00517CA7"/>
    <w:rsid w:val="00532702"/>
    <w:rsid w:val="00532C51"/>
    <w:rsid w:val="00544424"/>
    <w:rsid w:val="00547144"/>
    <w:rsid w:val="00554027"/>
    <w:rsid w:val="0055723D"/>
    <w:rsid w:val="005609BD"/>
    <w:rsid w:val="005665B2"/>
    <w:rsid w:val="00573B36"/>
    <w:rsid w:val="00577676"/>
    <w:rsid w:val="00580481"/>
    <w:rsid w:val="00594495"/>
    <w:rsid w:val="005968C0"/>
    <w:rsid w:val="005A2758"/>
    <w:rsid w:val="005B1B63"/>
    <w:rsid w:val="005B3D0E"/>
    <w:rsid w:val="005C0DFB"/>
    <w:rsid w:val="005C41DF"/>
    <w:rsid w:val="005C43C5"/>
    <w:rsid w:val="005C6F98"/>
    <w:rsid w:val="005D47B0"/>
    <w:rsid w:val="005E0837"/>
    <w:rsid w:val="005F512B"/>
    <w:rsid w:val="0060183B"/>
    <w:rsid w:val="00602A27"/>
    <w:rsid w:val="0060437F"/>
    <w:rsid w:val="00606F8B"/>
    <w:rsid w:val="006103C5"/>
    <w:rsid w:val="0061294A"/>
    <w:rsid w:val="00615A81"/>
    <w:rsid w:val="0062793E"/>
    <w:rsid w:val="00637304"/>
    <w:rsid w:val="00645FE1"/>
    <w:rsid w:val="00657A14"/>
    <w:rsid w:val="00665C3F"/>
    <w:rsid w:val="00677A46"/>
    <w:rsid w:val="00686FA4"/>
    <w:rsid w:val="00694788"/>
    <w:rsid w:val="006B702F"/>
    <w:rsid w:val="006D631E"/>
    <w:rsid w:val="00702107"/>
    <w:rsid w:val="00702D8B"/>
    <w:rsid w:val="00714B08"/>
    <w:rsid w:val="00716D0B"/>
    <w:rsid w:val="007300BE"/>
    <w:rsid w:val="007316AC"/>
    <w:rsid w:val="0073389E"/>
    <w:rsid w:val="00734D8C"/>
    <w:rsid w:val="00736146"/>
    <w:rsid w:val="007519DD"/>
    <w:rsid w:val="0075257B"/>
    <w:rsid w:val="0075687E"/>
    <w:rsid w:val="0077202D"/>
    <w:rsid w:val="0079544F"/>
    <w:rsid w:val="007A119C"/>
    <w:rsid w:val="007A5D8A"/>
    <w:rsid w:val="007B7BE0"/>
    <w:rsid w:val="007D40E2"/>
    <w:rsid w:val="007E66CB"/>
    <w:rsid w:val="007F1274"/>
    <w:rsid w:val="007F2983"/>
    <w:rsid w:val="008141EA"/>
    <w:rsid w:val="00825F1F"/>
    <w:rsid w:val="00827D01"/>
    <w:rsid w:val="00833D24"/>
    <w:rsid w:val="00835FB5"/>
    <w:rsid w:val="0083673C"/>
    <w:rsid w:val="008372F6"/>
    <w:rsid w:val="00837916"/>
    <w:rsid w:val="00847124"/>
    <w:rsid w:val="00862D3F"/>
    <w:rsid w:val="00864217"/>
    <w:rsid w:val="008767C7"/>
    <w:rsid w:val="0088200D"/>
    <w:rsid w:val="00882D1A"/>
    <w:rsid w:val="00896D59"/>
    <w:rsid w:val="008C0341"/>
    <w:rsid w:val="008D4675"/>
    <w:rsid w:val="008F56B8"/>
    <w:rsid w:val="0091256A"/>
    <w:rsid w:val="0091273F"/>
    <w:rsid w:val="009152FE"/>
    <w:rsid w:val="00923D66"/>
    <w:rsid w:val="00926218"/>
    <w:rsid w:val="00927BDB"/>
    <w:rsid w:val="0093159D"/>
    <w:rsid w:val="0095156A"/>
    <w:rsid w:val="00953711"/>
    <w:rsid w:val="009544B9"/>
    <w:rsid w:val="009800FB"/>
    <w:rsid w:val="00982503"/>
    <w:rsid w:val="00984A86"/>
    <w:rsid w:val="0098746E"/>
    <w:rsid w:val="009A7284"/>
    <w:rsid w:val="009B0CBA"/>
    <w:rsid w:val="009D0093"/>
    <w:rsid w:val="009D4B56"/>
    <w:rsid w:val="009D59F4"/>
    <w:rsid w:val="009E4100"/>
    <w:rsid w:val="009E57B0"/>
    <w:rsid w:val="009E6A5F"/>
    <w:rsid w:val="00A0761A"/>
    <w:rsid w:val="00A13F39"/>
    <w:rsid w:val="00A22CA5"/>
    <w:rsid w:val="00A2558F"/>
    <w:rsid w:val="00A307AB"/>
    <w:rsid w:val="00A32C00"/>
    <w:rsid w:val="00A37983"/>
    <w:rsid w:val="00A47654"/>
    <w:rsid w:val="00A63067"/>
    <w:rsid w:val="00A6443F"/>
    <w:rsid w:val="00A664F4"/>
    <w:rsid w:val="00A70717"/>
    <w:rsid w:val="00A777F5"/>
    <w:rsid w:val="00A81169"/>
    <w:rsid w:val="00A8173C"/>
    <w:rsid w:val="00A83AB7"/>
    <w:rsid w:val="00A84007"/>
    <w:rsid w:val="00A8582D"/>
    <w:rsid w:val="00A879CE"/>
    <w:rsid w:val="00A94451"/>
    <w:rsid w:val="00AA57CC"/>
    <w:rsid w:val="00AB20A9"/>
    <w:rsid w:val="00AC395F"/>
    <w:rsid w:val="00AC515E"/>
    <w:rsid w:val="00AC6E57"/>
    <w:rsid w:val="00AC7346"/>
    <w:rsid w:val="00AC7B63"/>
    <w:rsid w:val="00AC7FE4"/>
    <w:rsid w:val="00AD08D8"/>
    <w:rsid w:val="00AE72D8"/>
    <w:rsid w:val="00AF2E72"/>
    <w:rsid w:val="00B00F99"/>
    <w:rsid w:val="00B04585"/>
    <w:rsid w:val="00B13822"/>
    <w:rsid w:val="00B31134"/>
    <w:rsid w:val="00B32BF8"/>
    <w:rsid w:val="00B46707"/>
    <w:rsid w:val="00B54849"/>
    <w:rsid w:val="00B54EA7"/>
    <w:rsid w:val="00B55F16"/>
    <w:rsid w:val="00B563B0"/>
    <w:rsid w:val="00B61B81"/>
    <w:rsid w:val="00B66945"/>
    <w:rsid w:val="00B75ED6"/>
    <w:rsid w:val="00B809CB"/>
    <w:rsid w:val="00B80FD5"/>
    <w:rsid w:val="00BB16E0"/>
    <w:rsid w:val="00BC005E"/>
    <w:rsid w:val="00BC7AE9"/>
    <w:rsid w:val="00BD3226"/>
    <w:rsid w:val="00BD481F"/>
    <w:rsid w:val="00BE1F57"/>
    <w:rsid w:val="00BE4B73"/>
    <w:rsid w:val="00BE54FC"/>
    <w:rsid w:val="00BE7817"/>
    <w:rsid w:val="00C07CB0"/>
    <w:rsid w:val="00C178F9"/>
    <w:rsid w:val="00C3215F"/>
    <w:rsid w:val="00C34F3E"/>
    <w:rsid w:val="00C41EF9"/>
    <w:rsid w:val="00C52C8A"/>
    <w:rsid w:val="00C6079E"/>
    <w:rsid w:val="00C7732D"/>
    <w:rsid w:val="00C857E9"/>
    <w:rsid w:val="00C8595C"/>
    <w:rsid w:val="00C92DE1"/>
    <w:rsid w:val="00CA100F"/>
    <w:rsid w:val="00CA3766"/>
    <w:rsid w:val="00CA5FEF"/>
    <w:rsid w:val="00CB1C7E"/>
    <w:rsid w:val="00CB775D"/>
    <w:rsid w:val="00CD18C2"/>
    <w:rsid w:val="00CD3EAB"/>
    <w:rsid w:val="00CE5364"/>
    <w:rsid w:val="00CF36AC"/>
    <w:rsid w:val="00D00882"/>
    <w:rsid w:val="00D1055F"/>
    <w:rsid w:val="00D14E1E"/>
    <w:rsid w:val="00D520DB"/>
    <w:rsid w:val="00D53ED7"/>
    <w:rsid w:val="00D54F35"/>
    <w:rsid w:val="00D770D3"/>
    <w:rsid w:val="00D91A9D"/>
    <w:rsid w:val="00D953C0"/>
    <w:rsid w:val="00D96905"/>
    <w:rsid w:val="00DA7F34"/>
    <w:rsid w:val="00DB156C"/>
    <w:rsid w:val="00DB67E3"/>
    <w:rsid w:val="00DC67A8"/>
    <w:rsid w:val="00DD13FC"/>
    <w:rsid w:val="00DD21D7"/>
    <w:rsid w:val="00DF5D4B"/>
    <w:rsid w:val="00E30C01"/>
    <w:rsid w:val="00E31B9F"/>
    <w:rsid w:val="00E51BC6"/>
    <w:rsid w:val="00E56370"/>
    <w:rsid w:val="00E64302"/>
    <w:rsid w:val="00E65585"/>
    <w:rsid w:val="00E66E8F"/>
    <w:rsid w:val="00E76D70"/>
    <w:rsid w:val="00E80223"/>
    <w:rsid w:val="00E8382C"/>
    <w:rsid w:val="00E83EA3"/>
    <w:rsid w:val="00E95E3C"/>
    <w:rsid w:val="00EA15C4"/>
    <w:rsid w:val="00EA3DB2"/>
    <w:rsid w:val="00EA52D5"/>
    <w:rsid w:val="00EB1B38"/>
    <w:rsid w:val="00EB30CA"/>
    <w:rsid w:val="00EB5051"/>
    <w:rsid w:val="00EC1409"/>
    <w:rsid w:val="00EE1E74"/>
    <w:rsid w:val="00EE3DF0"/>
    <w:rsid w:val="00EE49C5"/>
    <w:rsid w:val="00EE6DE1"/>
    <w:rsid w:val="00EE7805"/>
    <w:rsid w:val="00EF207A"/>
    <w:rsid w:val="00F006B8"/>
    <w:rsid w:val="00F1315D"/>
    <w:rsid w:val="00F205E4"/>
    <w:rsid w:val="00F52CD5"/>
    <w:rsid w:val="00F52D35"/>
    <w:rsid w:val="00F6390E"/>
    <w:rsid w:val="00F64395"/>
    <w:rsid w:val="00F72F4B"/>
    <w:rsid w:val="00F741BC"/>
    <w:rsid w:val="00F82E1B"/>
    <w:rsid w:val="00F85654"/>
    <w:rsid w:val="00F87594"/>
    <w:rsid w:val="00F92298"/>
    <w:rsid w:val="00FB00D3"/>
    <w:rsid w:val="00FB7440"/>
    <w:rsid w:val="00FC4749"/>
    <w:rsid w:val="00FC5B34"/>
    <w:rsid w:val="00FE2D60"/>
    <w:rsid w:val="00FE617C"/>
    <w:rsid w:val="00FF3227"/>
    <w:rsid w:val="00FF57EC"/>
    <w:rsid w:val="00FF6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4EB40"/>
  <w15:chartTrackingRefBased/>
  <w15:docId w15:val="{2CE07DF8-CA75-2941-A018-89159E70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340"/>
    <w:rPr>
      <w:rFonts w:ascii="Arial" w:eastAsia="Times New Roman" w:hAnsi="Arial" w:cs="Arial"/>
      <w:color w:val="000000" w:themeColor="text1"/>
      <w:sz w:val="22"/>
      <w:szCs w:val="22"/>
      <w:shd w:val="clear" w:color="auto" w:fill="FFFFFF"/>
    </w:rPr>
  </w:style>
  <w:style w:type="paragraph" w:styleId="Heading1">
    <w:name w:val="heading 1"/>
    <w:basedOn w:val="Normal"/>
    <w:next w:val="Normal"/>
    <w:link w:val="Heading1Char"/>
    <w:uiPriority w:val="9"/>
    <w:qFormat/>
    <w:rsid w:val="009D4B56"/>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702"/>
    <w:pPr>
      <w:tabs>
        <w:tab w:val="center" w:pos="4680"/>
        <w:tab w:val="right" w:pos="9360"/>
      </w:tabs>
    </w:pPr>
  </w:style>
  <w:style w:type="character" w:customStyle="1" w:styleId="HeaderChar">
    <w:name w:val="Header Char"/>
    <w:basedOn w:val="DefaultParagraphFont"/>
    <w:link w:val="Header"/>
    <w:uiPriority w:val="99"/>
    <w:rsid w:val="00532702"/>
  </w:style>
  <w:style w:type="paragraph" w:styleId="Footer">
    <w:name w:val="footer"/>
    <w:basedOn w:val="Normal"/>
    <w:link w:val="FooterChar"/>
    <w:uiPriority w:val="99"/>
    <w:unhideWhenUsed/>
    <w:rsid w:val="00532702"/>
    <w:pPr>
      <w:tabs>
        <w:tab w:val="center" w:pos="4680"/>
        <w:tab w:val="right" w:pos="9360"/>
      </w:tabs>
    </w:pPr>
  </w:style>
  <w:style w:type="character" w:customStyle="1" w:styleId="FooterChar">
    <w:name w:val="Footer Char"/>
    <w:basedOn w:val="DefaultParagraphFont"/>
    <w:link w:val="Footer"/>
    <w:uiPriority w:val="99"/>
    <w:rsid w:val="00532702"/>
  </w:style>
  <w:style w:type="paragraph" w:styleId="ListParagraph">
    <w:name w:val="List Paragraph"/>
    <w:basedOn w:val="Normal"/>
    <w:uiPriority w:val="34"/>
    <w:qFormat/>
    <w:rsid w:val="00E64302"/>
    <w:pPr>
      <w:ind w:left="720"/>
      <w:contextualSpacing/>
    </w:pPr>
  </w:style>
  <w:style w:type="paragraph" w:styleId="BalloonText">
    <w:name w:val="Balloon Text"/>
    <w:basedOn w:val="Normal"/>
    <w:link w:val="BalloonTextChar"/>
    <w:uiPriority w:val="99"/>
    <w:semiHidden/>
    <w:unhideWhenUsed/>
    <w:rsid w:val="00602A2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2A27"/>
    <w:rPr>
      <w:rFonts w:ascii="Times New Roman" w:hAnsi="Times New Roman" w:cs="Times New Roman"/>
      <w:sz w:val="18"/>
      <w:szCs w:val="18"/>
    </w:rPr>
  </w:style>
  <w:style w:type="paragraph" w:styleId="NoSpacing">
    <w:name w:val="No Spacing"/>
    <w:basedOn w:val="Normal"/>
    <w:link w:val="NoSpacingChar"/>
    <w:uiPriority w:val="1"/>
    <w:qFormat/>
    <w:rsid w:val="00490B2B"/>
    <w:pPr>
      <w:ind w:left="720" w:hanging="360"/>
    </w:pPr>
  </w:style>
  <w:style w:type="character" w:customStyle="1" w:styleId="NoSpacingChar">
    <w:name w:val="No Spacing Char"/>
    <w:basedOn w:val="DefaultParagraphFont"/>
    <w:link w:val="NoSpacing"/>
    <w:uiPriority w:val="1"/>
    <w:rsid w:val="00490B2B"/>
    <w:rPr>
      <w:rFonts w:ascii="Arial" w:eastAsia="Times New Roman" w:hAnsi="Arial" w:cs="Arial"/>
      <w:sz w:val="22"/>
      <w:szCs w:val="22"/>
    </w:rPr>
  </w:style>
  <w:style w:type="character" w:styleId="CommentReference">
    <w:name w:val="annotation reference"/>
    <w:basedOn w:val="DefaultParagraphFont"/>
    <w:uiPriority w:val="99"/>
    <w:semiHidden/>
    <w:unhideWhenUsed/>
    <w:rsid w:val="004D0619"/>
    <w:rPr>
      <w:sz w:val="16"/>
      <w:szCs w:val="16"/>
    </w:rPr>
  </w:style>
  <w:style w:type="paragraph" w:styleId="CommentText">
    <w:name w:val="annotation text"/>
    <w:basedOn w:val="Normal"/>
    <w:link w:val="CommentTextChar"/>
    <w:uiPriority w:val="99"/>
    <w:unhideWhenUsed/>
    <w:rsid w:val="004D0619"/>
    <w:rPr>
      <w:sz w:val="20"/>
      <w:szCs w:val="20"/>
    </w:rPr>
  </w:style>
  <w:style w:type="character" w:customStyle="1" w:styleId="CommentTextChar">
    <w:name w:val="Comment Text Char"/>
    <w:basedOn w:val="DefaultParagraphFont"/>
    <w:link w:val="CommentText"/>
    <w:uiPriority w:val="99"/>
    <w:rsid w:val="004D0619"/>
    <w:rPr>
      <w:sz w:val="20"/>
      <w:szCs w:val="20"/>
    </w:rPr>
  </w:style>
  <w:style w:type="paragraph" w:styleId="CommentSubject">
    <w:name w:val="annotation subject"/>
    <w:basedOn w:val="CommentText"/>
    <w:next w:val="CommentText"/>
    <w:link w:val="CommentSubjectChar"/>
    <w:uiPriority w:val="99"/>
    <w:semiHidden/>
    <w:unhideWhenUsed/>
    <w:rsid w:val="004D0619"/>
    <w:rPr>
      <w:b/>
      <w:bCs/>
    </w:rPr>
  </w:style>
  <w:style w:type="character" w:customStyle="1" w:styleId="CommentSubjectChar">
    <w:name w:val="Comment Subject Char"/>
    <w:basedOn w:val="CommentTextChar"/>
    <w:link w:val="CommentSubject"/>
    <w:uiPriority w:val="99"/>
    <w:semiHidden/>
    <w:rsid w:val="004D0619"/>
    <w:rPr>
      <w:b/>
      <w:bCs/>
      <w:sz w:val="20"/>
      <w:szCs w:val="20"/>
    </w:rPr>
  </w:style>
  <w:style w:type="character" w:styleId="PlaceholderText">
    <w:name w:val="Placeholder Text"/>
    <w:basedOn w:val="DefaultParagraphFont"/>
    <w:uiPriority w:val="99"/>
    <w:semiHidden/>
    <w:rsid w:val="00833D24"/>
    <w:rPr>
      <w:color w:val="808080"/>
    </w:rPr>
  </w:style>
  <w:style w:type="character" w:customStyle="1" w:styleId="Heading1Char">
    <w:name w:val="Heading 1 Char"/>
    <w:basedOn w:val="DefaultParagraphFont"/>
    <w:link w:val="Heading1"/>
    <w:uiPriority w:val="9"/>
    <w:rsid w:val="009D4B56"/>
    <w:rPr>
      <w:rFonts w:ascii="Arial" w:eastAsia="Times New Roman" w:hAnsi="Arial" w:cs="Arial"/>
      <w:b/>
      <w:bCs/>
      <w:color w:val="44546A" w:themeColor="text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55744">
      <w:bodyDiv w:val="1"/>
      <w:marLeft w:val="0"/>
      <w:marRight w:val="0"/>
      <w:marTop w:val="0"/>
      <w:marBottom w:val="0"/>
      <w:divBdr>
        <w:top w:val="none" w:sz="0" w:space="0" w:color="auto"/>
        <w:left w:val="none" w:sz="0" w:space="0" w:color="auto"/>
        <w:bottom w:val="none" w:sz="0" w:space="0" w:color="auto"/>
        <w:right w:val="none" w:sz="0" w:space="0" w:color="auto"/>
      </w:divBdr>
      <w:divsChild>
        <w:div w:id="1929272573">
          <w:marLeft w:val="640"/>
          <w:marRight w:val="0"/>
          <w:marTop w:val="0"/>
          <w:marBottom w:val="0"/>
          <w:divBdr>
            <w:top w:val="none" w:sz="0" w:space="0" w:color="auto"/>
            <w:left w:val="none" w:sz="0" w:space="0" w:color="auto"/>
            <w:bottom w:val="none" w:sz="0" w:space="0" w:color="auto"/>
            <w:right w:val="none" w:sz="0" w:space="0" w:color="auto"/>
          </w:divBdr>
        </w:div>
      </w:divsChild>
    </w:div>
    <w:div w:id="110319242">
      <w:bodyDiv w:val="1"/>
      <w:marLeft w:val="0"/>
      <w:marRight w:val="0"/>
      <w:marTop w:val="0"/>
      <w:marBottom w:val="0"/>
      <w:divBdr>
        <w:top w:val="none" w:sz="0" w:space="0" w:color="auto"/>
        <w:left w:val="none" w:sz="0" w:space="0" w:color="auto"/>
        <w:bottom w:val="none" w:sz="0" w:space="0" w:color="auto"/>
        <w:right w:val="none" w:sz="0" w:space="0" w:color="auto"/>
      </w:divBdr>
      <w:divsChild>
        <w:div w:id="1352537453">
          <w:marLeft w:val="640"/>
          <w:marRight w:val="0"/>
          <w:marTop w:val="0"/>
          <w:marBottom w:val="0"/>
          <w:divBdr>
            <w:top w:val="none" w:sz="0" w:space="0" w:color="auto"/>
            <w:left w:val="none" w:sz="0" w:space="0" w:color="auto"/>
            <w:bottom w:val="none" w:sz="0" w:space="0" w:color="auto"/>
            <w:right w:val="none" w:sz="0" w:space="0" w:color="auto"/>
          </w:divBdr>
        </w:div>
        <w:div w:id="1988238449">
          <w:marLeft w:val="640"/>
          <w:marRight w:val="0"/>
          <w:marTop w:val="0"/>
          <w:marBottom w:val="0"/>
          <w:divBdr>
            <w:top w:val="none" w:sz="0" w:space="0" w:color="auto"/>
            <w:left w:val="none" w:sz="0" w:space="0" w:color="auto"/>
            <w:bottom w:val="none" w:sz="0" w:space="0" w:color="auto"/>
            <w:right w:val="none" w:sz="0" w:space="0" w:color="auto"/>
          </w:divBdr>
        </w:div>
        <w:div w:id="680015343">
          <w:marLeft w:val="640"/>
          <w:marRight w:val="0"/>
          <w:marTop w:val="0"/>
          <w:marBottom w:val="0"/>
          <w:divBdr>
            <w:top w:val="none" w:sz="0" w:space="0" w:color="auto"/>
            <w:left w:val="none" w:sz="0" w:space="0" w:color="auto"/>
            <w:bottom w:val="none" w:sz="0" w:space="0" w:color="auto"/>
            <w:right w:val="none" w:sz="0" w:space="0" w:color="auto"/>
          </w:divBdr>
        </w:div>
        <w:div w:id="588538731">
          <w:marLeft w:val="640"/>
          <w:marRight w:val="0"/>
          <w:marTop w:val="0"/>
          <w:marBottom w:val="0"/>
          <w:divBdr>
            <w:top w:val="none" w:sz="0" w:space="0" w:color="auto"/>
            <w:left w:val="none" w:sz="0" w:space="0" w:color="auto"/>
            <w:bottom w:val="none" w:sz="0" w:space="0" w:color="auto"/>
            <w:right w:val="none" w:sz="0" w:space="0" w:color="auto"/>
          </w:divBdr>
        </w:div>
        <w:div w:id="834343527">
          <w:marLeft w:val="640"/>
          <w:marRight w:val="0"/>
          <w:marTop w:val="0"/>
          <w:marBottom w:val="0"/>
          <w:divBdr>
            <w:top w:val="none" w:sz="0" w:space="0" w:color="auto"/>
            <w:left w:val="none" w:sz="0" w:space="0" w:color="auto"/>
            <w:bottom w:val="none" w:sz="0" w:space="0" w:color="auto"/>
            <w:right w:val="none" w:sz="0" w:space="0" w:color="auto"/>
          </w:divBdr>
        </w:div>
      </w:divsChild>
    </w:div>
    <w:div w:id="276253507">
      <w:bodyDiv w:val="1"/>
      <w:marLeft w:val="0"/>
      <w:marRight w:val="0"/>
      <w:marTop w:val="0"/>
      <w:marBottom w:val="0"/>
      <w:divBdr>
        <w:top w:val="none" w:sz="0" w:space="0" w:color="auto"/>
        <w:left w:val="none" w:sz="0" w:space="0" w:color="auto"/>
        <w:bottom w:val="none" w:sz="0" w:space="0" w:color="auto"/>
        <w:right w:val="none" w:sz="0" w:space="0" w:color="auto"/>
      </w:divBdr>
      <w:divsChild>
        <w:div w:id="608506425">
          <w:marLeft w:val="0"/>
          <w:marRight w:val="0"/>
          <w:marTop w:val="0"/>
          <w:marBottom w:val="0"/>
          <w:divBdr>
            <w:top w:val="none" w:sz="0" w:space="0" w:color="auto"/>
            <w:left w:val="none" w:sz="0" w:space="0" w:color="auto"/>
            <w:bottom w:val="none" w:sz="0" w:space="0" w:color="auto"/>
            <w:right w:val="none" w:sz="0" w:space="0" w:color="auto"/>
          </w:divBdr>
        </w:div>
      </w:divsChild>
    </w:div>
    <w:div w:id="319700722">
      <w:bodyDiv w:val="1"/>
      <w:marLeft w:val="0"/>
      <w:marRight w:val="0"/>
      <w:marTop w:val="0"/>
      <w:marBottom w:val="0"/>
      <w:divBdr>
        <w:top w:val="none" w:sz="0" w:space="0" w:color="auto"/>
        <w:left w:val="none" w:sz="0" w:space="0" w:color="auto"/>
        <w:bottom w:val="none" w:sz="0" w:space="0" w:color="auto"/>
        <w:right w:val="none" w:sz="0" w:space="0" w:color="auto"/>
      </w:divBdr>
    </w:div>
    <w:div w:id="474420401">
      <w:bodyDiv w:val="1"/>
      <w:marLeft w:val="0"/>
      <w:marRight w:val="0"/>
      <w:marTop w:val="0"/>
      <w:marBottom w:val="0"/>
      <w:divBdr>
        <w:top w:val="none" w:sz="0" w:space="0" w:color="auto"/>
        <w:left w:val="none" w:sz="0" w:space="0" w:color="auto"/>
        <w:bottom w:val="none" w:sz="0" w:space="0" w:color="auto"/>
        <w:right w:val="none" w:sz="0" w:space="0" w:color="auto"/>
      </w:divBdr>
    </w:div>
    <w:div w:id="794645074">
      <w:bodyDiv w:val="1"/>
      <w:marLeft w:val="0"/>
      <w:marRight w:val="0"/>
      <w:marTop w:val="0"/>
      <w:marBottom w:val="0"/>
      <w:divBdr>
        <w:top w:val="none" w:sz="0" w:space="0" w:color="auto"/>
        <w:left w:val="none" w:sz="0" w:space="0" w:color="auto"/>
        <w:bottom w:val="none" w:sz="0" w:space="0" w:color="auto"/>
        <w:right w:val="none" w:sz="0" w:space="0" w:color="auto"/>
      </w:divBdr>
      <w:divsChild>
        <w:div w:id="622535429">
          <w:marLeft w:val="640"/>
          <w:marRight w:val="0"/>
          <w:marTop w:val="0"/>
          <w:marBottom w:val="0"/>
          <w:divBdr>
            <w:top w:val="none" w:sz="0" w:space="0" w:color="auto"/>
            <w:left w:val="none" w:sz="0" w:space="0" w:color="auto"/>
            <w:bottom w:val="none" w:sz="0" w:space="0" w:color="auto"/>
            <w:right w:val="none" w:sz="0" w:space="0" w:color="auto"/>
          </w:divBdr>
        </w:div>
        <w:div w:id="2103066312">
          <w:marLeft w:val="640"/>
          <w:marRight w:val="0"/>
          <w:marTop w:val="0"/>
          <w:marBottom w:val="0"/>
          <w:divBdr>
            <w:top w:val="none" w:sz="0" w:space="0" w:color="auto"/>
            <w:left w:val="none" w:sz="0" w:space="0" w:color="auto"/>
            <w:bottom w:val="none" w:sz="0" w:space="0" w:color="auto"/>
            <w:right w:val="none" w:sz="0" w:space="0" w:color="auto"/>
          </w:divBdr>
        </w:div>
        <w:div w:id="189494092">
          <w:marLeft w:val="640"/>
          <w:marRight w:val="0"/>
          <w:marTop w:val="0"/>
          <w:marBottom w:val="0"/>
          <w:divBdr>
            <w:top w:val="none" w:sz="0" w:space="0" w:color="auto"/>
            <w:left w:val="none" w:sz="0" w:space="0" w:color="auto"/>
            <w:bottom w:val="none" w:sz="0" w:space="0" w:color="auto"/>
            <w:right w:val="none" w:sz="0" w:space="0" w:color="auto"/>
          </w:divBdr>
        </w:div>
        <w:div w:id="1667902655">
          <w:marLeft w:val="640"/>
          <w:marRight w:val="0"/>
          <w:marTop w:val="0"/>
          <w:marBottom w:val="0"/>
          <w:divBdr>
            <w:top w:val="none" w:sz="0" w:space="0" w:color="auto"/>
            <w:left w:val="none" w:sz="0" w:space="0" w:color="auto"/>
            <w:bottom w:val="none" w:sz="0" w:space="0" w:color="auto"/>
            <w:right w:val="none" w:sz="0" w:space="0" w:color="auto"/>
          </w:divBdr>
        </w:div>
        <w:div w:id="545797297">
          <w:marLeft w:val="640"/>
          <w:marRight w:val="0"/>
          <w:marTop w:val="0"/>
          <w:marBottom w:val="0"/>
          <w:divBdr>
            <w:top w:val="none" w:sz="0" w:space="0" w:color="auto"/>
            <w:left w:val="none" w:sz="0" w:space="0" w:color="auto"/>
            <w:bottom w:val="none" w:sz="0" w:space="0" w:color="auto"/>
            <w:right w:val="none" w:sz="0" w:space="0" w:color="auto"/>
          </w:divBdr>
        </w:div>
        <w:div w:id="269510193">
          <w:marLeft w:val="640"/>
          <w:marRight w:val="0"/>
          <w:marTop w:val="0"/>
          <w:marBottom w:val="0"/>
          <w:divBdr>
            <w:top w:val="none" w:sz="0" w:space="0" w:color="auto"/>
            <w:left w:val="none" w:sz="0" w:space="0" w:color="auto"/>
            <w:bottom w:val="none" w:sz="0" w:space="0" w:color="auto"/>
            <w:right w:val="none" w:sz="0" w:space="0" w:color="auto"/>
          </w:divBdr>
        </w:div>
        <w:div w:id="78066374">
          <w:marLeft w:val="640"/>
          <w:marRight w:val="0"/>
          <w:marTop w:val="0"/>
          <w:marBottom w:val="0"/>
          <w:divBdr>
            <w:top w:val="none" w:sz="0" w:space="0" w:color="auto"/>
            <w:left w:val="none" w:sz="0" w:space="0" w:color="auto"/>
            <w:bottom w:val="none" w:sz="0" w:space="0" w:color="auto"/>
            <w:right w:val="none" w:sz="0" w:space="0" w:color="auto"/>
          </w:divBdr>
        </w:div>
        <w:div w:id="1758551135">
          <w:marLeft w:val="640"/>
          <w:marRight w:val="0"/>
          <w:marTop w:val="0"/>
          <w:marBottom w:val="0"/>
          <w:divBdr>
            <w:top w:val="none" w:sz="0" w:space="0" w:color="auto"/>
            <w:left w:val="none" w:sz="0" w:space="0" w:color="auto"/>
            <w:bottom w:val="none" w:sz="0" w:space="0" w:color="auto"/>
            <w:right w:val="none" w:sz="0" w:space="0" w:color="auto"/>
          </w:divBdr>
        </w:div>
        <w:div w:id="1002007460">
          <w:marLeft w:val="640"/>
          <w:marRight w:val="0"/>
          <w:marTop w:val="0"/>
          <w:marBottom w:val="0"/>
          <w:divBdr>
            <w:top w:val="none" w:sz="0" w:space="0" w:color="auto"/>
            <w:left w:val="none" w:sz="0" w:space="0" w:color="auto"/>
            <w:bottom w:val="none" w:sz="0" w:space="0" w:color="auto"/>
            <w:right w:val="none" w:sz="0" w:space="0" w:color="auto"/>
          </w:divBdr>
        </w:div>
        <w:div w:id="385447691">
          <w:marLeft w:val="640"/>
          <w:marRight w:val="0"/>
          <w:marTop w:val="0"/>
          <w:marBottom w:val="0"/>
          <w:divBdr>
            <w:top w:val="none" w:sz="0" w:space="0" w:color="auto"/>
            <w:left w:val="none" w:sz="0" w:space="0" w:color="auto"/>
            <w:bottom w:val="none" w:sz="0" w:space="0" w:color="auto"/>
            <w:right w:val="none" w:sz="0" w:space="0" w:color="auto"/>
          </w:divBdr>
        </w:div>
        <w:div w:id="286745678">
          <w:marLeft w:val="640"/>
          <w:marRight w:val="0"/>
          <w:marTop w:val="0"/>
          <w:marBottom w:val="0"/>
          <w:divBdr>
            <w:top w:val="none" w:sz="0" w:space="0" w:color="auto"/>
            <w:left w:val="none" w:sz="0" w:space="0" w:color="auto"/>
            <w:bottom w:val="none" w:sz="0" w:space="0" w:color="auto"/>
            <w:right w:val="none" w:sz="0" w:space="0" w:color="auto"/>
          </w:divBdr>
        </w:div>
      </w:divsChild>
    </w:div>
    <w:div w:id="810633888">
      <w:bodyDiv w:val="1"/>
      <w:marLeft w:val="0"/>
      <w:marRight w:val="0"/>
      <w:marTop w:val="0"/>
      <w:marBottom w:val="0"/>
      <w:divBdr>
        <w:top w:val="none" w:sz="0" w:space="0" w:color="auto"/>
        <w:left w:val="none" w:sz="0" w:space="0" w:color="auto"/>
        <w:bottom w:val="none" w:sz="0" w:space="0" w:color="auto"/>
        <w:right w:val="none" w:sz="0" w:space="0" w:color="auto"/>
      </w:divBdr>
    </w:div>
    <w:div w:id="814376735">
      <w:bodyDiv w:val="1"/>
      <w:marLeft w:val="0"/>
      <w:marRight w:val="0"/>
      <w:marTop w:val="0"/>
      <w:marBottom w:val="0"/>
      <w:divBdr>
        <w:top w:val="none" w:sz="0" w:space="0" w:color="auto"/>
        <w:left w:val="none" w:sz="0" w:space="0" w:color="auto"/>
        <w:bottom w:val="none" w:sz="0" w:space="0" w:color="auto"/>
        <w:right w:val="none" w:sz="0" w:space="0" w:color="auto"/>
      </w:divBdr>
      <w:divsChild>
        <w:div w:id="1117989398">
          <w:marLeft w:val="640"/>
          <w:marRight w:val="0"/>
          <w:marTop w:val="0"/>
          <w:marBottom w:val="0"/>
          <w:divBdr>
            <w:top w:val="none" w:sz="0" w:space="0" w:color="auto"/>
            <w:left w:val="none" w:sz="0" w:space="0" w:color="auto"/>
            <w:bottom w:val="none" w:sz="0" w:space="0" w:color="auto"/>
            <w:right w:val="none" w:sz="0" w:space="0" w:color="auto"/>
          </w:divBdr>
        </w:div>
        <w:div w:id="259023851">
          <w:marLeft w:val="640"/>
          <w:marRight w:val="0"/>
          <w:marTop w:val="0"/>
          <w:marBottom w:val="0"/>
          <w:divBdr>
            <w:top w:val="none" w:sz="0" w:space="0" w:color="auto"/>
            <w:left w:val="none" w:sz="0" w:space="0" w:color="auto"/>
            <w:bottom w:val="none" w:sz="0" w:space="0" w:color="auto"/>
            <w:right w:val="none" w:sz="0" w:space="0" w:color="auto"/>
          </w:divBdr>
        </w:div>
        <w:div w:id="1501508089">
          <w:marLeft w:val="640"/>
          <w:marRight w:val="0"/>
          <w:marTop w:val="0"/>
          <w:marBottom w:val="0"/>
          <w:divBdr>
            <w:top w:val="none" w:sz="0" w:space="0" w:color="auto"/>
            <w:left w:val="none" w:sz="0" w:space="0" w:color="auto"/>
            <w:bottom w:val="none" w:sz="0" w:space="0" w:color="auto"/>
            <w:right w:val="none" w:sz="0" w:space="0" w:color="auto"/>
          </w:divBdr>
        </w:div>
      </w:divsChild>
    </w:div>
    <w:div w:id="892430194">
      <w:bodyDiv w:val="1"/>
      <w:marLeft w:val="0"/>
      <w:marRight w:val="0"/>
      <w:marTop w:val="0"/>
      <w:marBottom w:val="0"/>
      <w:divBdr>
        <w:top w:val="none" w:sz="0" w:space="0" w:color="auto"/>
        <w:left w:val="none" w:sz="0" w:space="0" w:color="auto"/>
        <w:bottom w:val="none" w:sz="0" w:space="0" w:color="auto"/>
        <w:right w:val="none" w:sz="0" w:space="0" w:color="auto"/>
      </w:divBdr>
    </w:div>
    <w:div w:id="967130246">
      <w:bodyDiv w:val="1"/>
      <w:marLeft w:val="0"/>
      <w:marRight w:val="0"/>
      <w:marTop w:val="0"/>
      <w:marBottom w:val="0"/>
      <w:divBdr>
        <w:top w:val="none" w:sz="0" w:space="0" w:color="auto"/>
        <w:left w:val="none" w:sz="0" w:space="0" w:color="auto"/>
        <w:bottom w:val="none" w:sz="0" w:space="0" w:color="auto"/>
        <w:right w:val="none" w:sz="0" w:space="0" w:color="auto"/>
      </w:divBdr>
      <w:divsChild>
        <w:div w:id="950088852">
          <w:marLeft w:val="0"/>
          <w:marRight w:val="0"/>
          <w:marTop w:val="0"/>
          <w:marBottom w:val="0"/>
          <w:divBdr>
            <w:top w:val="none" w:sz="0" w:space="0" w:color="auto"/>
            <w:left w:val="none" w:sz="0" w:space="0" w:color="auto"/>
            <w:bottom w:val="none" w:sz="0" w:space="0" w:color="auto"/>
            <w:right w:val="none" w:sz="0" w:space="0" w:color="auto"/>
          </w:divBdr>
        </w:div>
      </w:divsChild>
    </w:div>
    <w:div w:id="986393569">
      <w:bodyDiv w:val="1"/>
      <w:marLeft w:val="0"/>
      <w:marRight w:val="0"/>
      <w:marTop w:val="0"/>
      <w:marBottom w:val="0"/>
      <w:divBdr>
        <w:top w:val="none" w:sz="0" w:space="0" w:color="auto"/>
        <w:left w:val="none" w:sz="0" w:space="0" w:color="auto"/>
        <w:bottom w:val="none" w:sz="0" w:space="0" w:color="auto"/>
        <w:right w:val="none" w:sz="0" w:space="0" w:color="auto"/>
      </w:divBdr>
      <w:divsChild>
        <w:div w:id="315307759">
          <w:marLeft w:val="640"/>
          <w:marRight w:val="0"/>
          <w:marTop w:val="0"/>
          <w:marBottom w:val="0"/>
          <w:divBdr>
            <w:top w:val="none" w:sz="0" w:space="0" w:color="auto"/>
            <w:left w:val="none" w:sz="0" w:space="0" w:color="auto"/>
            <w:bottom w:val="none" w:sz="0" w:space="0" w:color="auto"/>
            <w:right w:val="none" w:sz="0" w:space="0" w:color="auto"/>
          </w:divBdr>
        </w:div>
        <w:div w:id="129593402">
          <w:marLeft w:val="640"/>
          <w:marRight w:val="0"/>
          <w:marTop w:val="0"/>
          <w:marBottom w:val="0"/>
          <w:divBdr>
            <w:top w:val="none" w:sz="0" w:space="0" w:color="auto"/>
            <w:left w:val="none" w:sz="0" w:space="0" w:color="auto"/>
            <w:bottom w:val="none" w:sz="0" w:space="0" w:color="auto"/>
            <w:right w:val="none" w:sz="0" w:space="0" w:color="auto"/>
          </w:divBdr>
        </w:div>
        <w:div w:id="335763815">
          <w:marLeft w:val="640"/>
          <w:marRight w:val="0"/>
          <w:marTop w:val="0"/>
          <w:marBottom w:val="0"/>
          <w:divBdr>
            <w:top w:val="none" w:sz="0" w:space="0" w:color="auto"/>
            <w:left w:val="none" w:sz="0" w:space="0" w:color="auto"/>
            <w:bottom w:val="none" w:sz="0" w:space="0" w:color="auto"/>
            <w:right w:val="none" w:sz="0" w:space="0" w:color="auto"/>
          </w:divBdr>
        </w:div>
        <w:div w:id="1987195661">
          <w:marLeft w:val="640"/>
          <w:marRight w:val="0"/>
          <w:marTop w:val="0"/>
          <w:marBottom w:val="0"/>
          <w:divBdr>
            <w:top w:val="none" w:sz="0" w:space="0" w:color="auto"/>
            <w:left w:val="none" w:sz="0" w:space="0" w:color="auto"/>
            <w:bottom w:val="none" w:sz="0" w:space="0" w:color="auto"/>
            <w:right w:val="none" w:sz="0" w:space="0" w:color="auto"/>
          </w:divBdr>
        </w:div>
        <w:div w:id="533428132">
          <w:marLeft w:val="640"/>
          <w:marRight w:val="0"/>
          <w:marTop w:val="0"/>
          <w:marBottom w:val="0"/>
          <w:divBdr>
            <w:top w:val="none" w:sz="0" w:space="0" w:color="auto"/>
            <w:left w:val="none" w:sz="0" w:space="0" w:color="auto"/>
            <w:bottom w:val="none" w:sz="0" w:space="0" w:color="auto"/>
            <w:right w:val="none" w:sz="0" w:space="0" w:color="auto"/>
          </w:divBdr>
        </w:div>
        <w:div w:id="118576147">
          <w:marLeft w:val="640"/>
          <w:marRight w:val="0"/>
          <w:marTop w:val="0"/>
          <w:marBottom w:val="0"/>
          <w:divBdr>
            <w:top w:val="none" w:sz="0" w:space="0" w:color="auto"/>
            <w:left w:val="none" w:sz="0" w:space="0" w:color="auto"/>
            <w:bottom w:val="none" w:sz="0" w:space="0" w:color="auto"/>
            <w:right w:val="none" w:sz="0" w:space="0" w:color="auto"/>
          </w:divBdr>
        </w:div>
        <w:div w:id="2005740612">
          <w:marLeft w:val="640"/>
          <w:marRight w:val="0"/>
          <w:marTop w:val="0"/>
          <w:marBottom w:val="0"/>
          <w:divBdr>
            <w:top w:val="none" w:sz="0" w:space="0" w:color="auto"/>
            <w:left w:val="none" w:sz="0" w:space="0" w:color="auto"/>
            <w:bottom w:val="none" w:sz="0" w:space="0" w:color="auto"/>
            <w:right w:val="none" w:sz="0" w:space="0" w:color="auto"/>
          </w:divBdr>
        </w:div>
        <w:div w:id="1288270888">
          <w:marLeft w:val="640"/>
          <w:marRight w:val="0"/>
          <w:marTop w:val="0"/>
          <w:marBottom w:val="0"/>
          <w:divBdr>
            <w:top w:val="none" w:sz="0" w:space="0" w:color="auto"/>
            <w:left w:val="none" w:sz="0" w:space="0" w:color="auto"/>
            <w:bottom w:val="none" w:sz="0" w:space="0" w:color="auto"/>
            <w:right w:val="none" w:sz="0" w:space="0" w:color="auto"/>
          </w:divBdr>
        </w:div>
      </w:divsChild>
    </w:div>
    <w:div w:id="1079789359">
      <w:bodyDiv w:val="1"/>
      <w:marLeft w:val="0"/>
      <w:marRight w:val="0"/>
      <w:marTop w:val="0"/>
      <w:marBottom w:val="0"/>
      <w:divBdr>
        <w:top w:val="none" w:sz="0" w:space="0" w:color="auto"/>
        <w:left w:val="none" w:sz="0" w:space="0" w:color="auto"/>
        <w:bottom w:val="none" w:sz="0" w:space="0" w:color="auto"/>
        <w:right w:val="none" w:sz="0" w:space="0" w:color="auto"/>
      </w:divBdr>
      <w:divsChild>
        <w:div w:id="781650444">
          <w:marLeft w:val="640"/>
          <w:marRight w:val="0"/>
          <w:marTop w:val="0"/>
          <w:marBottom w:val="0"/>
          <w:divBdr>
            <w:top w:val="none" w:sz="0" w:space="0" w:color="auto"/>
            <w:left w:val="none" w:sz="0" w:space="0" w:color="auto"/>
            <w:bottom w:val="none" w:sz="0" w:space="0" w:color="auto"/>
            <w:right w:val="none" w:sz="0" w:space="0" w:color="auto"/>
          </w:divBdr>
        </w:div>
        <w:div w:id="133068789">
          <w:marLeft w:val="640"/>
          <w:marRight w:val="0"/>
          <w:marTop w:val="0"/>
          <w:marBottom w:val="0"/>
          <w:divBdr>
            <w:top w:val="none" w:sz="0" w:space="0" w:color="auto"/>
            <w:left w:val="none" w:sz="0" w:space="0" w:color="auto"/>
            <w:bottom w:val="none" w:sz="0" w:space="0" w:color="auto"/>
            <w:right w:val="none" w:sz="0" w:space="0" w:color="auto"/>
          </w:divBdr>
        </w:div>
        <w:div w:id="614992416">
          <w:marLeft w:val="640"/>
          <w:marRight w:val="0"/>
          <w:marTop w:val="0"/>
          <w:marBottom w:val="0"/>
          <w:divBdr>
            <w:top w:val="none" w:sz="0" w:space="0" w:color="auto"/>
            <w:left w:val="none" w:sz="0" w:space="0" w:color="auto"/>
            <w:bottom w:val="none" w:sz="0" w:space="0" w:color="auto"/>
            <w:right w:val="none" w:sz="0" w:space="0" w:color="auto"/>
          </w:divBdr>
        </w:div>
        <w:div w:id="1940722191">
          <w:marLeft w:val="640"/>
          <w:marRight w:val="0"/>
          <w:marTop w:val="0"/>
          <w:marBottom w:val="0"/>
          <w:divBdr>
            <w:top w:val="none" w:sz="0" w:space="0" w:color="auto"/>
            <w:left w:val="none" w:sz="0" w:space="0" w:color="auto"/>
            <w:bottom w:val="none" w:sz="0" w:space="0" w:color="auto"/>
            <w:right w:val="none" w:sz="0" w:space="0" w:color="auto"/>
          </w:divBdr>
        </w:div>
        <w:div w:id="1471826774">
          <w:marLeft w:val="640"/>
          <w:marRight w:val="0"/>
          <w:marTop w:val="0"/>
          <w:marBottom w:val="0"/>
          <w:divBdr>
            <w:top w:val="none" w:sz="0" w:space="0" w:color="auto"/>
            <w:left w:val="none" w:sz="0" w:space="0" w:color="auto"/>
            <w:bottom w:val="none" w:sz="0" w:space="0" w:color="auto"/>
            <w:right w:val="none" w:sz="0" w:space="0" w:color="auto"/>
          </w:divBdr>
        </w:div>
        <w:div w:id="996688584">
          <w:marLeft w:val="640"/>
          <w:marRight w:val="0"/>
          <w:marTop w:val="0"/>
          <w:marBottom w:val="0"/>
          <w:divBdr>
            <w:top w:val="none" w:sz="0" w:space="0" w:color="auto"/>
            <w:left w:val="none" w:sz="0" w:space="0" w:color="auto"/>
            <w:bottom w:val="none" w:sz="0" w:space="0" w:color="auto"/>
            <w:right w:val="none" w:sz="0" w:space="0" w:color="auto"/>
          </w:divBdr>
        </w:div>
        <w:div w:id="356202175">
          <w:marLeft w:val="640"/>
          <w:marRight w:val="0"/>
          <w:marTop w:val="0"/>
          <w:marBottom w:val="0"/>
          <w:divBdr>
            <w:top w:val="none" w:sz="0" w:space="0" w:color="auto"/>
            <w:left w:val="none" w:sz="0" w:space="0" w:color="auto"/>
            <w:bottom w:val="none" w:sz="0" w:space="0" w:color="auto"/>
            <w:right w:val="none" w:sz="0" w:space="0" w:color="auto"/>
          </w:divBdr>
        </w:div>
        <w:div w:id="1489782820">
          <w:marLeft w:val="640"/>
          <w:marRight w:val="0"/>
          <w:marTop w:val="0"/>
          <w:marBottom w:val="0"/>
          <w:divBdr>
            <w:top w:val="none" w:sz="0" w:space="0" w:color="auto"/>
            <w:left w:val="none" w:sz="0" w:space="0" w:color="auto"/>
            <w:bottom w:val="none" w:sz="0" w:space="0" w:color="auto"/>
            <w:right w:val="none" w:sz="0" w:space="0" w:color="auto"/>
          </w:divBdr>
        </w:div>
        <w:div w:id="832524253">
          <w:marLeft w:val="640"/>
          <w:marRight w:val="0"/>
          <w:marTop w:val="0"/>
          <w:marBottom w:val="0"/>
          <w:divBdr>
            <w:top w:val="none" w:sz="0" w:space="0" w:color="auto"/>
            <w:left w:val="none" w:sz="0" w:space="0" w:color="auto"/>
            <w:bottom w:val="none" w:sz="0" w:space="0" w:color="auto"/>
            <w:right w:val="none" w:sz="0" w:space="0" w:color="auto"/>
          </w:divBdr>
        </w:div>
        <w:div w:id="2005543071">
          <w:marLeft w:val="640"/>
          <w:marRight w:val="0"/>
          <w:marTop w:val="0"/>
          <w:marBottom w:val="0"/>
          <w:divBdr>
            <w:top w:val="none" w:sz="0" w:space="0" w:color="auto"/>
            <w:left w:val="none" w:sz="0" w:space="0" w:color="auto"/>
            <w:bottom w:val="none" w:sz="0" w:space="0" w:color="auto"/>
            <w:right w:val="none" w:sz="0" w:space="0" w:color="auto"/>
          </w:divBdr>
        </w:div>
        <w:div w:id="1555039951">
          <w:marLeft w:val="640"/>
          <w:marRight w:val="0"/>
          <w:marTop w:val="0"/>
          <w:marBottom w:val="0"/>
          <w:divBdr>
            <w:top w:val="none" w:sz="0" w:space="0" w:color="auto"/>
            <w:left w:val="none" w:sz="0" w:space="0" w:color="auto"/>
            <w:bottom w:val="none" w:sz="0" w:space="0" w:color="auto"/>
            <w:right w:val="none" w:sz="0" w:space="0" w:color="auto"/>
          </w:divBdr>
        </w:div>
      </w:divsChild>
    </w:div>
    <w:div w:id="1101872270">
      <w:bodyDiv w:val="1"/>
      <w:marLeft w:val="0"/>
      <w:marRight w:val="0"/>
      <w:marTop w:val="0"/>
      <w:marBottom w:val="0"/>
      <w:divBdr>
        <w:top w:val="none" w:sz="0" w:space="0" w:color="auto"/>
        <w:left w:val="none" w:sz="0" w:space="0" w:color="auto"/>
        <w:bottom w:val="none" w:sz="0" w:space="0" w:color="auto"/>
        <w:right w:val="none" w:sz="0" w:space="0" w:color="auto"/>
      </w:divBdr>
    </w:div>
    <w:div w:id="1143350848">
      <w:bodyDiv w:val="1"/>
      <w:marLeft w:val="0"/>
      <w:marRight w:val="0"/>
      <w:marTop w:val="0"/>
      <w:marBottom w:val="0"/>
      <w:divBdr>
        <w:top w:val="none" w:sz="0" w:space="0" w:color="auto"/>
        <w:left w:val="none" w:sz="0" w:space="0" w:color="auto"/>
        <w:bottom w:val="none" w:sz="0" w:space="0" w:color="auto"/>
        <w:right w:val="none" w:sz="0" w:space="0" w:color="auto"/>
      </w:divBdr>
    </w:div>
    <w:div w:id="1161778741">
      <w:bodyDiv w:val="1"/>
      <w:marLeft w:val="0"/>
      <w:marRight w:val="0"/>
      <w:marTop w:val="0"/>
      <w:marBottom w:val="0"/>
      <w:divBdr>
        <w:top w:val="none" w:sz="0" w:space="0" w:color="auto"/>
        <w:left w:val="none" w:sz="0" w:space="0" w:color="auto"/>
        <w:bottom w:val="none" w:sz="0" w:space="0" w:color="auto"/>
        <w:right w:val="none" w:sz="0" w:space="0" w:color="auto"/>
      </w:divBdr>
    </w:div>
    <w:div w:id="1211456119">
      <w:bodyDiv w:val="1"/>
      <w:marLeft w:val="0"/>
      <w:marRight w:val="0"/>
      <w:marTop w:val="0"/>
      <w:marBottom w:val="0"/>
      <w:divBdr>
        <w:top w:val="none" w:sz="0" w:space="0" w:color="auto"/>
        <w:left w:val="none" w:sz="0" w:space="0" w:color="auto"/>
        <w:bottom w:val="none" w:sz="0" w:space="0" w:color="auto"/>
        <w:right w:val="none" w:sz="0" w:space="0" w:color="auto"/>
      </w:divBdr>
    </w:div>
    <w:div w:id="1223099922">
      <w:bodyDiv w:val="1"/>
      <w:marLeft w:val="0"/>
      <w:marRight w:val="0"/>
      <w:marTop w:val="0"/>
      <w:marBottom w:val="0"/>
      <w:divBdr>
        <w:top w:val="none" w:sz="0" w:space="0" w:color="auto"/>
        <w:left w:val="none" w:sz="0" w:space="0" w:color="auto"/>
        <w:bottom w:val="none" w:sz="0" w:space="0" w:color="auto"/>
        <w:right w:val="none" w:sz="0" w:space="0" w:color="auto"/>
      </w:divBdr>
      <w:divsChild>
        <w:div w:id="1948350869">
          <w:marLeft w:val="640"/>
          <w:marRight w:val="0"/>
          <w:marTop w:val="0"/>
          <w:marBottom w:val="0"/>
          <w:divBdr>
            <w:top w:val="none" w:sz="0" w:space="0" w:color="auto"/>
            <w:left w:val="none" w:sz="0" w:space="0" w:color="auto"/>
            <w:bottom w:val="none" w:sz="0" w:space="0" w:color="auto"/>
            <w:right w:val="none" w:sz="0" w:space="0" w:color="auto"/>
          </w:divBdr>
        </w:div>
        <w:div w:id="2132287823">
          <w:marLeft w:val="640"/>
          <w:marRight w:val="0"/>
          <w:marTop w:val="0"/>
          <w:marBottom w:val="0"/>
          <w:divBdr>
            <w:top w:val="none" w:sz="0" w:space="0" w:color="auto"/>
            <w:left w:val="none" w:sz="0" w:space="0" w:color="auto"/>
            <w:bottom w:val="none" w:sz="0" w:space="0" w:color="auto"/>
            <w:right w:val="none" w:sz="0" w:space="0" w:color="auto"/>
          </w:divBdr>
        </w:div>
        <w:div w:id="1634015317">
          <w:marLeft w:val="640"/>
          <w:marRight w:val="0"/>
          <w:marTop w:val="0"/>
          <w:marBottom w:val="0"/>
          <w:divBdr>
            <w:top w:val="none" w:sz="0" w:space="0" w:color="auto"/>
            <w:left w:val="none" w:sz="0" w:space="0" w:color="auto"/>
            <w:bottom w:val="none" w:sz="0" w:space="0" w:color="auto"/>
            <w:right w:val="none" w:sz="0" w:space="0" w:color="auto"/>
          </w:divBdr>
        </w:div>
        <w:div w:id="241256798">
          <w:marLeft w:val="640"/>
          <w:marRight w:val="0"/>
          <w:marTop w:val="0"/>
          <w:marBottom w:val="0"/>
          <w:divBdr>
            <w:top w:val="none" w:sz="0" w:space="0" w:color="auto"/>
            <w:left w:val="none" w:sz="0" w:space="0" w:color="auto"/>
            <w:bottom w:val="none" w:sz="0" w:space="0" w:color="auto"/>
            <w:right w:val="none" w:sz="0" w:space="0" w:color="auto"/>
          </w:divBdr>
        </w:div>
        <w:div w:id="1169641489">
          <w:marLeft w:val="640"/>
          <w:marRight w:val="0"/>
          <w:marTop w:val="0"/>
          <w:marBottom w:val="0"/>
          <w:divBdr>
            <w:top w:val="none" w:sz="0" w:space="0" w:color="auto"/>
            <w:left w:val="none" w:sz="0" w:space="0" w:color="auto"/>
            <w:bottom w:val="none" w:sz="0" w:space="0" w:color="auto"/>
            <w:right w:val="none" w:sz="0" w:space="0" w:color="auto"/>
          </w:divBdr>
        </w:div>
      </w:divsChild>
    </w:div>
    <w:div w:id="1360810799">
      <w:bodyDiv w:val="1"/>
      <w:marLeft w:val="0"/>
      <w:marRight w:val="0"/>
      <w:marTop w:val="0"/>
      <w:marBottom w:val="0"/>
      <w:divBdr>
        <w:top w:val="none" w:sz="0" w:space="0" w:color="auto"/>
        <w:left w:val="none" w:sz="0" w:space="0" w:color="auto"/>
        <w:bottom w:val="none" w:sz="0" w:space="0" w:color="auto"/>
        <w:right w:val="none" w:sz="0" w:space="0" w:color="auto"/>
      </w:divBdr>
      <w:divsChild>
        <w:div w:id="951940919">
          <w:marLeft w:val="640"/>
          <w:marRight w:val="0"/>
          <w:marTop w:val="0"/>
          <w:marBottom w:val="0"/>
          <w:divBdr>
            <w:top w:val="none" w:sz="0" w:space="0" w:color="auto"/>
            <w:left w:val="none" w:sz="0" w:space="0" w:color="auto"/>
            <w:bottom w:val="none" w:sz="0" w:space="0" w:color="auto"/>
            <w:right w:val="none" w:sz="0" w:space="0" w:color="auto"/>
          </w:divBdr>
        </w:div>
        <w:div w:id="302201662">
          <w:marLeft w:val="640"/>
          <w:marRight w:val="0"/>
          <w:marTop w:val="0"/>
          <w:marBottom w:val="0"/>
          <w:divBdr>
            <w:top w:val="none" w:sz="0" w:space="0" w:color="auto"/>
            <w:left w:val="none" w:sz="0" w:space="0" w:color="auto"/>
            <w:bottom w:val="none" w:sz="0" w:space="0" w:color="auto"/>
            <w:right w:val="none" w:sz="0" w:space="0" w:color="auto"/>
          </w:divBdr>
        </w:div>
        <w:div w:id="1256860407">
          <w:marLeft w:val="640"/>
          <w:marRight w:val="0"/>
          <w:marTop w:val="0"/>
          <w:marBottom w:val="0"/>
          <w:divBdr>
            <w:top w:val="none" w:sz="0" w:space="0" w:color="auto"/>
            <w:left w:val="none" w:sz="0" w:space="0" w:color="auto"/>
            <w:bottom w:val="none" w:sz="0" w:space="0" w:color="auto"/>
            <w:right w:val="none" w:sz="0" w:space="0" w:color="auto"/>
          </w:divBdr>
        </w:div>
        <w:div w:id="1510288287">
          <w:marLeft w:val="640"/>
          <w:marRight w:val="0"/>
          <w:marTop w:val="0"/>
          <w:marBottom w:val="0"/>
          <w:divBdr>
            <w:top w:val="none" w:sz="0" w:space="0" w:color="auto"/>
            <w:left w:val="none" w:sz="0" w:space="0" w:color="auto"/>
            <w:bottom w:val="none" w:sz="0" w:space="0" w:color="auto"/>
            <w:right w:val="none" w:sz="0" w:space="0" w:color="auto"/>
          </w:divBdr>
        </w:div>
        <w:div w:id="104422187">
          <w:marLeft w:val="640"/>
          <w:marRight w:val="0"/>
          <w:marTop w:val="0"/>
          <w:marBottom w:val="0"/>
          <w:divBdr>
            <w:top w:val="none" w:sz="0" w:space="0" w:color="auto"/>
            <w:left w:val="none" w:sz="0" w:space="0" w:color="auto"/>
            <w:bottom w:val="none" w:sz="0" w:space="0" w:color="auto"/>
            <w:right w:val="none" w:sz="0" w:space="0" w:color="auto"/>
          </w:divBdr>
        </w:div>
        <w:div w:id="794568693">
          <w:marLeft w:val="640"/>
          <w:marRight w:val="0"/>
          <w:marTop w:val="0"/>
          <w:marBottom w:val="0"/>
          <w:divBdr>
            <w:top w:val="none" w:sz="0" w:space="0" w:color="auto"/>
            <w:left w:val="none" w:sz="0" w:space="0" w:color="auto"/>
            <w:bottom w:val="none" w:sz="0" w:space="0" w:color="auto"/>
            <w:right w:val="none" w:sz="0" w:space="0" w:color="auto"/>
          </w:divBdr>
        </w:div>
        <w:div w:id="1962955410">
          <w:marLeft w:val="640"/>
          <w:marRight w:val="0"/>
          <w:marTop w:val="0"/>
          <w:marBottom w:val="0"/>
          <w:divBdr>
            <w:top w:val="none" w:sz="0" w:space="0" w:color="auto"/>
            <w:left w:val="none" w:sz="0" w:space="0" w:color="auto"/>
            <w:bottom w:val="none" w:sz="0" w:space="0" w:color="auto"/>
            <w:right w:val="none" w:sz="0" w:space="0" w:color="auto"/>
          </w:divBdr>
        </w:div>
      </w:divsChild>
    </w:div>
    <w:div w:id="1446269295">
      <w:bodyDiv w:val="1"/>
      <w:marLeft w:val="0"/>
      <w:marRight w:val="0"/>
      <w:marTop w:val="0"/>
      <w:marBottom w:val="0"/>
      <w:divBdr>
        <w:top w:val="none" w:sz="0" w:space="0" w:color="auto"/>
        <w:left w:val="none" w:sz="0" w:space="0" w:color="auto"/>
        <w:bottom w:val="none" w:sz="0" w:space="0" w:color="auto"/>
        <w:right w:val="none" w:sz="0" w:space="0" w:color="auto"/>
      </w:divBdr>
      <w:divsChild>
        <w:div w:id="1397045855">
          <w:marLeft w:val="640"/>
          <w:marRight w:val="0"/>
          <w:marTop w:val="0"/>
          <w:marBottom w:val="0"/>
          <w:divBdr>
            <w:top w:val="none" w:sz="0" w:space="0" w:color="auto"/>
            <w:left w:val="none" w:sz="0" w:space="0" w:color="auto"/>
            <w:bottom w:val="none" w:sz="0" w:space="0" w:color="auto"/>
            <w:right w:val="none" w:sz="0" w:space="0" w:color="auto"/>
          </w:divBdr>
        </w:div>
        <w:div w:id="1653215108">
          <w:marLeft w:val="640"/>
          <w:marRight w:val="0"/>
          <w:marTop w:val="0"/>
          <w:marBottom w:val="0"/>
          <w:divBdr>
            <w:top w:val="none" w:sz="0" w:space="0" w:color="auto"/>
            <w:left w:val="none" w:sz="0" w:space="0" w:color="auto"/>
            <w:bottom w:val="none" w:sz="0" w:space="0" w:color="auto"/>
            <w:right w:val="none" w:sz="0" w:space="0" w:color="auto"/>
          </w:divBdr>
        </w:div>
        <w:div w:id="1254898710">
          <w:marLeft w:val="640"/>
          <w:marRight w:val="0"/>
          <w:marTop w:val="0"/>
          <w:marBottom w:val="0"/>
          <w:divBdr>
            <w:top w:val="none" w:sz="0" w:space="0" w:color="auto"/>
            <w:left w:val="none" w:sz="0" w:space="0" w:color="auto"/>
            <w:bottom w:val="none" w:sz="0" w:space="0" w:color="auto"/>
            <w:right w:val="none" w:sz="0" w:space="0" w:color="auto"/>
          </w:divBdr>
        </w:div>
        <w:div w:id="838427452">
          <w:marLeft w:val="640"/>
          <w:marRight w:val="0"/>
          <w:marTop w:val="0"/>
          <w:marBottom w:val="0"/>
          <w:divBdr>
            <w:top w:val="none" w:sz="0" w:space="0" w:color="auto"/>
            <w:left w:val="none" w:sz="0" w:space="0" w:color="auto"/>
            <w:bottom w:val="none" w:sz="0" w:space="0" w:color="auto"/>
            <w:right w:val="none" w:sz="0" w:space="0" w:color="auto"/>
          </w:divBdr>
        </w:div>
        <w:div w:id="177893168">
          <w:marLeft w:val="640"/>
          <w:marRight w:val="0"/>
          <w:marTop w:val="0"/>
          <w:marBottom w:val="0"/>
          <w:divBdr>
            <w:top w:val="none" w:sz="0" w:space="0" w:color="auto"/>
            <w:left w:val="none" w:sz="0" w:space="0" w:color="auto"/>
            <w:bottom w:val="none" w:sz="0" w:space="0" w:color="auto"/>
            <w:right w:val="none" w:sz="0" w:space="0" w:color="auto"/>
          </w:divBdr>
        </w:div>
        <w:div w:id="699623573">
          <w:marLeft w:val="640"/>
          <w:marRight w:val="0"/>
          <w:marTop w:val="0"/>
          <w:marBottom w:val="0"/>
          <w:divBdr>
            <w:top w:val="none" w:sz="0" w:space="0" w:color="auto"/>
            <w:left w:val="none" w:sz="0" w:space="0" w:color="auto"/>
            <w:bottom w:val="none" w:sz="0" w:space="0" w:color="auto"/>
            <w:right w:val="none" w:sz="0" w:space="0" w:color="auto"/>
          </w:divBdr>
        </w:div>
        <w:div w:id="1340083058">
          <w:marLeft w:val="640"/>
          <w:marRight w:val="0"/>
          <w:marTop w:val="0"/>
          <w:marBottom w:val="0"/>
          <w:divBdr>
            <w:top w:val="none" w:sz="0" w:space="0" w:color="auto"/>
            <w:left w:val="none" w:sz="0" w:space="0" w:color="auto"/>
            <w:bottom w:val="none" w:sz="0" w:space="0" w:color="auto"/>
            <w:right w:val="none" w:sz="0" w:space="0" w:color="auto"/>
          </w:divBdr>
        </w:div>
        <w:div w:id="645087908">
          <w:marLeft w:val="640"/>
          <w:marRight w:val="0"/>
          <w:marTop w:val="0"/>
          <w:marBottom w:val="0"/>
          <w:divBdr>
            <w:top w:val="none" w:sz="0" w:space="0" w:color="auto"/>
            <w:left w:val="none" w:sz="0" w:space="0" w:color="auto"/>
            <w:bottom w:val="none" w:sz="0" w:space="0" w:color="auto"/>
            <w:right w:val="none" w:sz="0" w:space="0" w:color="auto"/>
          </w:divBdr>
        </w:div>
        <w:div w:id="999383075">
          <w:marLeft w:val="640"/>
          <w:marRight w:val="0"/>
          <w:marTop w:val="0"/>
          <w:marBottom w:val="0"/>
          <w:divBdr>
            <w:top w:val="none" w:sz="0" w:space="0" w:color="auto"/>
            <w:left w:val="none" w:sz="0" w:space="0" w:color="auto"/>
            <w:bottom w:val="none" w:sz="0" w:space="0" w:color="auto"/>
            <w:right w:val="none" w:sz="0" w:space="0" w:color="auto"/>
          </w:divBdr>
        </w:div>
        <w:div w:id="1052382948">
          <w:marLeft w:val="640"/>
          <w:marRight w:val="0"/>
          <w:marTop w:val="0"/>
          <w:marBottom w:val="0"/>
          <w:divBdr>
            <w:top w:val="none" w:sz="0" w:space="0" w:color="auto"/>
            <w:left w:val="none" w:sz="0" w:space="0" w:color="auto"/>
            <w:bottom w:val="none" w:sz="0" w:space="0" w:color="auto"/>
            <w:right w:val="none" w:sz="0" w:space="0" w:color="auto"/>
          </w:divBdr>
        </w:div>
        <w:div w:id="959805614">
          <w:marLeft w:val="640"/>
          <w:marRight w:val="0"/>
          <w:marTop w:val="0"/>
          <w:marBottom w:val="0"/>
          <w:divBdr>
            <w:top w:val="none" w:sz="0" w:space="0" w:color="auto"/>
            <w:left w:val="none" w:sz="0" w:space="0" w:color="auto"/>
            <w:bottom w:val="none" w:sz="0" w:space="0" w:color="auto"/>
            <w:right w:val="none" w:sz="0" w:space="0" w:color="auto"/>
          </w:divBdr>
        </w:div>
      </w:divsChild>
    </w:div>
    <w:div w:id="1530726712">
      <w:bodyDiv w:val="1"/>
      <w:marLeft w:val="0"/>
      <w:marRight w:val="0"/>
      <w:marTop w:val="0"/>
      <w:marBottom w:val="0"/>
      <w:divBdr>
        <w:top w:val="none" w:sz="0" w:space="0" w:color="auto"/>
        <w:left w:val="none" w:sz="0" w:space="0" w:color="auto"/>
        <w:bottom w:val="none" w:sz="0" w:space="0" w:color="auto"/>
        <w:right w:val="none" w:sz="0" w:space="0" w:color="auto"/>
      </w:divBdr>
      <w:divsChild>
        <w:div w:id="978806520">
          <w:marLeft w:val="640"/>
          <w:marRight w:val="0"/>
          <w:marTop w:val="0"/>
          <w:marBottom w:val="0"/>
          <w:divBdr>
            <w:top w:val="none" w:sz="0" w:space="0" w:color="auto"/>
            <w:left w:val="none" w:sz="0" w:space="0" w:color="auto"/>
            <w:bottom w:val="none" w:sz="0" w:space="0" w:color="auto"/>
            <w:right w:val="none" w:sz="0" w:space="0" w:color="auto"/>
          </w:divBdr>
        </w:div>
        <w:div w:id="1269892428">
          <w:marLeft w:val="640"/>
          <w:marRight w:val="0"/>
          <w:marTop w:val="0"/>
          <w:marBottom w:val="0"/>
          <w:divBdr>
            <w:top w:val="none" w:sz="0" w:space="0" w:color="auto"/>
            <w:left w:val="none" w:sz="0" w:space="0" w:color="auto"/>
            <w:bottom w:val="none" w:sz="0" w:space="0" w:color="auto"/>
            <w:right w:val="none" w:sz="0" w:space="0" w:color="auto"/>
          </w:divBdr>
        </w:div>
        <w:div w:id="950166161">
          <w:marLeft w:val="640"/>
          <w:marRight w:val="0"/>
          <w:marTop w:val="0"/>
          <w:marBottom w:val="0"/>
          <w:divBdr>
            <w:top w:val="none" w:sz="0" w:space="0" w:color="auto"/>
            <w:left w:val="none" w:sz="0" w:space="0" w:color="auto"/>
            <w:bottom w:val="none" w:sz="0" w:space="0" w:color="auto"/>
            <w:right w:val="none" w:sz="0" w:space="0" w:color="auto"/>
          </w:divBdr>
        </w:div>
        <w:div w:id="65304697">
          <w:marLeft w:val="640"/>
          <w:marRight w:val="0"/>
          <w:marTop w:val="0"/>
          <w:marBottom w:val="0"/>
          <w:divBdr>
            <w:top w:val="none" w:sz="0" w:space="0" w:color="auto"/>
            <w:left w:val="none" w:sz="0" w:space="0" w:color="auto"/>
            <w:bottom w:val="none" w:sz="0" w:space="0" w:color="auto"/>
            <w:right w:val="none" w:sz="0" w:space="0" w:color="auto"/>
          </w:divBdr>
        </w:div>
        <w:div w:id="1769503337">
          <w:marLeft w:val="640"/>
          <w:marRight w:val="0"/>
          <w:marTop w:val="0"/>
          <w:marBottom w:val="0"/>
          <w:divBdr>
            <w:top w:val="none" w:sz="0" w:space="0" w:color="auto"/>
            <w:left w:val="none" w:sz="0" w:space="0" w:color="auto"/>
            <w:bottom w:val="none" w:sz="0" w:space="0" w:color="auto"/>
            <w:right w:val="none" w:sz="0" w:space="0" w:color="auto"/>
          </w:divBdr>
        </w:div>
        <w:div w:id="1029456811">
          <w:marLeft w:val="640"/>
          <w:marRight w:val="0"/>
          <w:marTop w:val="0"/>
          <w:marBottom w:val="0"/>
          <w:divBdr>
            <w:top w:val="none" w:sz="0" w:space="0" w:color="auto"/>
            <w:left w:val="none" w:sz="0" w:space="0" w:color="auto"/>
            <w:bottom w:val="none" w:sz="0" w:space="0" w:color="auto"/>
            <w:right w:val="none" w:sz="0" w:space="0" w:color="auto"/>
          </w:divBdr>
        </w:div>
        <w:div w:id="441531265">
          <w:marLeft w:val="640"/>
          <w:marRight w:val="0"/>
          <w:marTop w:val="0"/>
          <w:marBottom w:val="0"/>
          <w:divBdr>
            <w:top w:val="none" w:sz="0" w:space="0" w:color="auto"/>
            <w:left w:val="none" w:sz="0" w:space="0" w:color="auto"/>
            <w:bottom w:val="none" w:sz="0" w:space="0" w:color="auto"/>
            <w:right w:val="none" w:sz="0" w:space="0" w:color="auto"/>
          </w:divBdr>
        </w:div>
        <w:div w:id="1297297680">
          <w:marLeft w:val="640"/>
          <w:marRight w:val="0"/>
          <w:marTop w:val="0"/>
          <w:marBottom w:val="0"/>
          <w:divBdr>
            <w:top w:val="none" w:sz="0" w:space="0" w:color="auto"/>
            <w:left w:val="none" w:sz="0" w:space="0" w:color="auto"/>
            <w:bottom w:val="none" w:sz="0" w:space="0" w:color="auto"/>
            <w:right w:val="none" w:sz="0" w:space="0" w:color="auto"/>
          </w:divBdr>
        </w:div>
        <w:div w:id="1065953636">
          <w:marLeft w:val="640"/>
          <w:marRight w:val="0"/>
          <w:marTop w:val="0"/>
          <w:marBottom w:val="0"/>
          <w:divBdr>
            <w:top w:val="none" w:sz="0" w:space="0" w:color="auto"/>
            <w:left w:val="none" w:sz="0" w:space="0" w:color="auto"/>
            <w:bottom w:val="none" w:sz="0" w:space="0" w:color="auto"/>
            <w:right w:val="none" w:sz="0" w:space="0" w:color="auto"/>
          </w:divBdr>
        </w:div>
        <w:div w:id="1821801994">
          <w:marLeft w:val="640"/>
          <w:marRight w:val="0"/>
          <w:marTop w:val="0"/>
          <w:marBottom w:val="0"/>
          <w:divBdr>
            <w:top w:val="none" w:sz="0" w:space="0" w:color="auto"/>
            <w:left w:val="none" w:sz="0" w:space="0" w:color="auto"/>
            <w:bottom w:val="none" w:sz="0" w:space="0" w:color="auto"/>
            <w:right w:val="none" w:sz="0" w:space="0" w:color="auto"/>
          </w:divBdr>
        </w:div>
        <w:div w:id="1741127164">
          <w:marLeft w:val="640"/>
          <w:marRight w:val="0"/>
          <w:marTop w:val="0"/>
          <w:marBottom w:val="0"/>
          <w:divBdr>
            <w:top w:val="none" w:sz="0" w:space="0" w:color="auto"/>
            <w:left w:val="none" w:sz="0" w:space="0" w:color="auto"/>
            <w:bottom w:val="none" w:sz="0" w:space="0" w:color="auto"/>
            <w:right w:val="none" w:sz="0" w:space="0" w:color="auto"/>
          </w:divBdr>
        </w:div>
      </w:divsChild>
    </w:div>
    <w:div w:id="1704861138">
      <w:bodyDiv w:val="1"/>
      <w:marLeft w:val="0"/>
      <w:marRight w:val="0"/>
      <w:marTop w:val="0"/>
      <w:marBottom w:val="0"/>
      <w:divBdr>
        <w:top w:val="none" w:sz="0" w:space="0" w:color="auto"/>
        <w:left w:val="none" w:sz="0" w:space="0" w:color="auto"/>
        <w:bottom w:val="none" w:sz="0" w:space="0" w:color="auto"/>
        <w:right w:val="none" w:sz="0" w:space="0" w:color="auto"/>
      </w:divBdr>
    </w:div>
    <w:div w:id="1818184206">
      <w:bodyDiv w:val="1"/>
      <w:marLeft w:val="0"/>
      <w:marRight w:val="0"/>
      <w:marTop w:val="0"/>
      <w:marBottom w:val="0"/>
      <w:divBdr>
        <w:top w:val="none" w:sz="0" w:space="0" w:color="auto"/>
        <w:left w:val="none" w:sz="0" w:space="0" w:color="auto"/>
        <w:bottom w:val="none" w:sz="0" w:space="0" w:color="auto"/>
        <w:right w:val="none" w:sz="0" w:space="0" w:color="auto"/>
      </w:divBdr>
      <w:divsChild>
        <w:div w:id="424806071">
          <w:marLeft w:val="640"/>
          <w:marRight w:val="0"/>
          <w:marTop w:val="0"/>
          <w:marBottom w:val="0"/>
          <w:divBdr>
            <w:top w:val="none" w:sz="0" w:space="0" w:color="auto"/>
            <w:left w:val="none" w:sz="0" w:space="0" w:color="auto"/>
            <w:bottom w:val="none" w:sz="0" w:space="0" w:color="auto"/>
            <w:right w:val="none" w:sz="0" w:space="0" w:color="auto"/>
          </w:divBdr>
        </w:div>
        <w:div w:id="414478113">
          <w:marLeft w:val="640"/>
          <w:marRight w:val="0"/>
          <w:marTop w:val="0"/>
          <w:marBottom w:val="0"/>
          <w:divBdr>
            <w:top w:val="none" w:sz="0" w:space="0" w:color="auto"/>
            <w:left w:val="none" w:sz="0" w:space="0" w:color="auto"/>
            <w:bottom w:val="none" w:sz="0" w:space="0" w:color="auto"/>
            <w:right w:val="none" w:sz="0" w:space="0" w:color="auto"/>
          </w:divBdr>
        </w:div>
        <w:div w:id="1545369007">
          <w:marLeft w:val="640"/>
          <w:marRight w:val="0"/>
          <w:marTop w:val="0"/>
          <w:marBottom w:val="0"/>
          <w:divBdr>
            <w:top w:val="none" w:sz="0" w:space="0" w:color="auto"/>
            <w:left w:val="none" w:sz="0" w:space="0" w:color="auto"/>
            <w:bottom w:val="none" w:sz="0" w:space="0" w:color="auto"/>
            <w:right w:val="none" w:sz="0" w:space="0" w:color="auto"/>
          </w:divBdr>
        </w:div>
        <w:div w:id="1432817321">
          <w:marLeft w:val="640"/>
          <w:marRight w:val="0"/>
          <w:marTop w:val="0"/>
          <w:marBottom w:val="0"/>
          <w:divBdr>
            <w:top w:val="none" w:sz="0" w:space="0" w:color="auto"/>
            <w:left w:val="none" w:sz="0" w:space="0" w:color="auto"/>
            <w:bottom w:val="none" w:sz="0" w:space="0" w:color="auto"/>
            <w:right w:val="none" w:sz="0" w:space="0" w:color="auto"/>
          </w:divBdr>
        </w:div>
        <w:div w:id="1762721823">
          <w:marLeft w:val="640"/>
          <w:marRight w:val="0"/>
          <w:marTop w:val="0"/>
          <w:marBottom w:val="0"/>
          <w:divBdr>
            <w:top w:val="none" w:sz="0" w:space="0" w:color="auto"/>
            <w:left w:val="none" w:sz="0" w:space="0" w:color="auto"/>
            <w:bottom w:val="none" w:sz="0" w:space="0" w:color="auto"/>
            <w:right w:val="none" w:sz="0" w:space="0" w:color="auto"/>
          </w:divBdr>
        </w:div>
        <w:div w:id="695616449">
          <w:marLeft w:val="640"/>
          <w:marRight w:val="0"/>
          <w:marTop w:val="0"/>
          <w:marBottom w:val="0"/>
          <w:divBdr>
            <w:top w:val="none" w:sz="0" w:space="0" w:color="auto"/>
            <w:left w:val="none" w:sz="0" w:space="0" w:color="auto"/>
            <w:bottom w:val="none" w:sz="0" w:space="0" w:color="auto"/>
            <w:right w:val="none" w:sz="0" w:space="0" w:color="auto"/>
          </w:divBdr>
        </w:div>
        <w:div w:id="1658922559">
          <w:marLeft w:val="640"/>
          <w:marRight w:val="0"/>
          <w:marTop w:val="0"/>
          <w:marBottom w:val="0"/>
          <w:divBdr>
            <w:top w:val="none" w:sz="0" w:space="0" w:color="auto"/>
            <w:left w:val="none" w:sz="0" w:space="0" w:color="auto"/>
            <w:bottom w:val="none" w:sz="0" w:space="0" w:color="auto"/>
            <w:right w:val="none" w:sz="0" w:space="0" w:color="auto"/>
          </w:divBdr>
        </w:div>
        <w:div w:id="1429352536">
          <w:marLeft w:val="640"/>
          <w:marRight w:val="0"/>
          <w:marTop w:val="0"/>
          <w:marBottom w:val="0"/>
          <w:divBdr>
            <w:top w:val="none" w:sz="0" w:space="0" w:color="auto"/>
            <w:left w:val="none" w:sz="0" w:space="0" w:color="auto"/>
            <w:bottom w:val="none" w:sz="0" w:space="0" w:color="auto"/>
            <w:right w:val="none" w:sz="0" w:space="0" w:color="auto"/>
          </w:divBdr>
        </w:div>
        <w:div w:id="611086833">
          <w:marLeft w:val="640"/>
          <w:marRight w:val="0"/>
          <w:marTop w:val="0"/>
          <w:marBottom w:val="0"/>
          <w:divBdr>
            <w:top w:val="none" w:sz="0" w:space="0" w:color="auto"/>
            <w:left w:val="none" w:sz="0" w:space="0" w:color="auto"/>
            <w:bottom w:val="none" w:sz="0" w:space="0" w:color="auto"/>
            <w:right w:val="none" w:sz="0" w:space="0" w:color="auto"/>
          </w:divBdr>
        </w:div>
        <w:div w:id="1319841231">
          <w:marLeft w:val="640"/>
          <w:marRight w:val="0"/>
          <w:marTop w:val="0"/>
          <w:marBottom w:val="0"/>
          <w:divBdr>
            <w:top w:val="none" w:sz="0" w:space="0" w:color="auto"/>
            <w:left w:val="none" w:sz="0" w:space="0" w:color="auto"/>
            <w:bottom w:val="none" w:sz="0" w:space="0" w:color="auto"/>
            <w:right w:val="none" w:sz="0" w:space="0" w:color="auto"/>
          </w:divBdr>
        </w:div>
      </w:divsChild>
    </w:div>
    <w:div w:id="1857889107">
      <w:bodyDiv w:val="1"/>
      <w:marLeft w:val="0"/>
      <w:marRight w:val="0"/>
      <w:marTop w:val="0"/>
      <w:marBottom w:val="0"/>
      <w:divBdr>
        <w:top w:val="none" w:sz="0" w:space="0" w:color="auto"/>
        <w:left w:val="none" w:sz="0" w:space="0" w:color="auto"/>
        <w:bottom w:val="none" w:sz="0" w:space="0" w:color="auto"/>
        <w:right w:val="none" w:sz="0" w:space="0" w:color="auto"/>
      </w:divBdr>
    </w:div>
    <w:div w:id="1863939238">
      <w:bodyDiv w:val="1"/>
      <w:marLeft w:val="0"/>
      <w:marRight w:val="0"/>
      <w:marTop w:val="0"/>
      <w:marBottom w:val="0"/>
      <w:divBdr>
        <w:top w:val="none" w:sz="0" w:space="0" w:color="auto"/>
        <w:left w:val="none" w:sz="0" w:space="0" w:color="auto"/>
        <w:bottom w:val="none" w:sz="0" w:space="0" w:color="auto"/>
        <w:right w:val="none" w:sz="0" w:space="0" w:color="auto"/>
      </w:divBdr>
      <w:divsChild>
        <w:div w:id="263465399">
          <w:marLeft w:val="640"/>
          <w:marRight w:val="0"/>
          <w:marTop w:val="0"/>
          <w:marBottom w:val="0"/>
          <w:divBdr>
            <w:top w:val="none" w:sz="0" w:space="0" w:color="auto"/>
            <w:left w:val="none" w:sz="0" w:space="0" w:color="auto"/>
            <w:bottom w:val="none" w:sz="0" w:space="0" w:color="auto"/>
            <w:right w:val="none" w:sz="0" w:space="0" w:color="auto"/>
          </w:divBdr>
        </w:div>
      </w:divsChild>
    </w:div>
    <w:div w:id="1896697684">
      <w:bodyDiv w:val="1"/>
      <w:marLeft w:val="0"/>
      <w:marRight w:val="0"/>
      <w:marTop w:val="0"/>
      <w:marBottom w:val="0"/>
      <w:divBdr>
        <w:top w:val="none" w:sz="0" w:space="0" w:color="auto"/>
        <w:left w:val="none" w:sz="0" w:space="0" w:color="auto"/>
        <w:bottom w:val="none" w:sz="0" w:space="0" w:color="auto"/>
        <w:right w:val="none" w:sz="0" w:space="0" w:color="auto"/>
      </w:divBdr>
    </w:div>
    <w:div w:id="1944456821">
      <w:bodyDiv w:val="1"/>
      <w:marLeft w:val="0"/>
      <w:marRight w:val="0"/>
      <w:marTop w:val="0"/>
      <w:marBottom w:val="0"/>
      <w:divBdr>
        <w:top w:val="none" w:sz="0" w:space="0" w:color="auto"/>
        <w:left w:val="none" w:sz="0" w:space="0" w:color="auto"/>
        <w:bottom w:val="none" w:sz="0" w:space="0" w:color="auto"/>
        <w:right w:val="none" w:sz="0" w:space="0" w:color="auto"/>
      </w:divBdr>
      <w:divsChild>
        <w:div w:id="1043678310">
          <w:marLeft w:val="640"/>
          <w:marRight w:val="0"/>
          <w:marTop w:val="0"/>
          <w:marBottom w:val="0"/>
          <w:divBdr>
            <w:top w:val="none" w:sz="0" w:space="0" w:color="auto"/>
            <w:left w:val="none" w:sz="0" w:space="0" w:color="auto"/>
            <w:bottom w:val="none" w:sz="0" w:space="0" w:color="auto"/>
            <w:right w:val="none" w:sz="0" w:space="0" w:color="auto"/>
          </w:divBdr>
        </w:div>
        <w:div w:id="155725479">
          <w:marLeft w:val="640"/>
          <w:marRight w:val="0"/>
          <w:marTop w:val="0"/>
          <w:marBottom w:val="0"/>
          <w:divBdr>
            <w:top w:val="none" w:sz="0" w:space="0" w:color="auto"/>
            <w:left w:val="none" w:sz="0" w:space="0" w:color="auto"/>
            <w:bottom w:val="none" w:sz="0" w:space="0" w:color="auto"/>
            <w:right w:val="none" w:sz="0" w:space="0" w:color="auto"/>
          </w:divBdr>
        </w:div>
        <w:div w:id="1593969528">
          <w:marLeft w:val="640"/>
          <w:marRight w:val="0"/>
          <w:marTop w:val="0"/>
          <w:marBottom w:val="0"/>
          <w:divBdr>
            <w:top w:val="none" w:sz="0" w:space="0" w:color="auto"/>
            <w:left w:val="none" w:sz="0" w:space="0" w:color="auto"/>
            <w:bottom w:val="none" w:sz="0" w:space="0" w:color="auto"/>
            <w:right w:val="none" w:sz="0" w:space="0" w:color="auto"/>
          </w:divBdr>
        </w:div>
        <w:div w:id="240721376">
          <w:marLeft w:val="640"/>
          <w:marRight w:val="0"/>
          <w:marTop w:val="0"/>
          <w:marBottom w:val="0"/>
          <w:divBdr>
            <w:top w:val="none" w:sz="0" w:space="0" w:color="auto"/>
            <w:left w:val="none" w:sz="0" w:space="0" w:color="auto"/>
            <w:bottom w:val="none" w:sz="0" w:space="0" w:color="auto"/>
            <w:right w:val="none" w:sz="0" w:space="0" w:color="auto"/>
          </w:divBdr>
        </w:div>
        <w:div w:id="822429130">
          <w:marLeft w:val="640"/>
          <w:marRight w:val="0"/>
          <w:marTop w:val="0"/>
          <w:marBottom w:val="0"/>
          <w:divBdr>
            <w:top w:val="none" w:sz="0" w:space="0" w:color="auto"/>
            <w:left w:val="none" w:sz="0" w:space="0" w:color="auto"/>
            <w:bottom w:val="none" w:sz="0" w:space="0" w:color="auto"/>
            <w:right w:val="none" w:sz="0" w:space="0" w:color="auto"/>
          </w:divBdr>
        </w:div>
      </w:divsChild>
    </w:div>
    <w:div w:id="1977756282">
      <w:bodyDiv w:val="1"/>
      <w:marLeft w:val="0"/>
      <w:marRight w:val="0"/>
      <w:marTop w:val="0"/>
      <w:marBottom w:val="0"/>
      <w:divBdr>
        <w:top w:val="none" w:sz="0" w:space="0" w:color="auto"/>
        <w:left w:val="none" w:sz="0" w:space="0" w:color="auto"/>
        <w:bottom w:val="none" w:sz="0" w:space="0" w:color="auto"/>
        <w:right w:val="none" w:sz="0" w:space="0" w:color="auto"/>
      </w:divBdr>
      <w:divsChild>
        <w:div w:id="289626999">
          <w:marLeft w:val="640"/>
          <w:marRight w:val="0"/>
          <w:marTop w:val="0"/>
          <w:marBottom w:val="0"/>
          <w:divBdr>
            <w:top w:val="none" w:sz="0" w:space="0" w:color="auto"/>
            <w:left w:val="none" w:sz="0" w:space="0" w:color="auto"/>
            <w:bottom w:val="none" w:sz="0" w:space="0" w:color="auto"/>
            <w:right w:val="none" w:sz="0" w:space="0" w:color="auto"/>
          </w:divBdr>
        </w:div>
        <w:div w:id="443842217">
          <w:marLeft w:val="640"/>
          <w:marRight w:val="0"/>
          <w:marTop w:val="0"/>
          <w:marBottom w:val="0"/>
          <w:divBdr>
            <w:top w:val="none" w:sz="0" w:space="0" w:color="auto"/>
            <w:left w:val="none" w:sz="0" w:space="0" w:color="auto"/>
            <w:bottom w:val="none" w:sz="0" w:space="0" w:color="auto"/>
            <w:right w:val="none" w:sz="0" w:space="0" w:color="auto"/>
          </w:divBdr>
        </w:div>
        <w:div w:id="891770455">
          <w:marLeft w:val="640"/>
          <w:marRight w:val="0"/>
          <w:marTop w:val="0"/>
          <w:marBottom w:val="0"/>
          <w:divBdr>
            <w:top w:val="none" w:sz="0" w:space="0" w:color="auto"/>
            <w:left w:val="none" w:sz="0" w:space="0" w:color="auto"/>
            <w:bottom w:val="none" w:sz="0" w:space="0" w:color="auto"/>
            <w:right w:val="none" w:sz="0" w:space="0" w:color="auto"/>
          </w:divBdr>
        </w:div>
        <w:div w:id="2007510333">
          <w:marLeft w:val="640"/>
          <w:marRight w:val="0"/>
          <w:marTop w:val="0"/>
          <w:marBottom w:val="0"/>
          <w:divBdr>
            <w:top w:val="none" w:sz="0" w:space="0" w:color="auto"/>
            <w:left w:val="none" w:sz="0" w:space="0" w:color="auto"/>
            <w:bottom w:val="none" w:sz="0" w:space="0" w:color="auto"/>
            <w:right w:val="none" w:sz="0" w:space="0" w:color="auto"/>
          </w:divBdr>
        </w:div>
        <w:div w:id="13922876">
          <w:marLeft w:val="640"/>
          <w:marRight w:val="0"/>
          <w:marTop w:val="0"/>
          <w:marBottom w:val="0"/>
          <w:divBdr>
            <w:top w:val="none" w:sz="0" w:space="0" w:color="auto"/>
            <w:left w:val="none" w:sz="0" w:space="0" w:color="auto"/>
            <w:bottom w:val="none" w:sz="0" w:space="0" w:color="auto"/>
            <w:right w:val="none" w:sz="0" w:space="0" w:color="auto"/>
          </w:divBdr>
        </w:div>
        <w:div w:id="596981233">
          <w:marLeft w:val="640"/>
          <w:marRight w:val="0"/>
          <w:marTop w:val="0"/>
          <w:marBottom w:val="0"/>
          <w:divBdr>
            <w:top w:val="none" w:sz="0" w:space="0" w:color="auto"/>
            <w:left w:val="none" w:sz="0" w:space="0" w:color="auto"/>
            <w:bottom w:val="none" w:sz="0" w:space="0" w:color="auto"/>
            <w:right w:val="none" w:sz="0" w:space="0" w:color="auto"/>
          </w:divBdr>
        </w:div>
        <w:div w:id="2109809012">
          <w:marLeft w:val="640"/>
          <w:marRight w:val="0"/>
          <w:marTop w:val="0"/>
          <w:marBottom w:val="0"/>
          <w:divBdr>
            <w:top w:val="none" w:sz="0" w:space="0" w:color="auto"/>
            <w:left w:val="none" w:sz="0" w:space="0" w:color="auto"/>
            <w:bottom w:val="none" w:sz="0" w:space="0" w:color="auto"/>
            <w:right w:val="none" w:sz="0" w:space="0" w:color="auto"/>
          </w:divBdr>
        </w:div>
        <w:div w:id="1752199397">
          <w:marLeft w:val="640"/>
          <w:marRight w:val="0"/>
          <w:marTop w:val="0"/>
          <w:marBottom w:val="0"/>
          <w:divBdr>
            <w:top w:val="none" w:sz="0" w:space="0" w:color="auto"/>
            <w:left w:val="none" w:sz="0" w:space="0" w:color="auto"/>
            <w:bottom w:val="none" w:sz="0" w:space="0" w:color="auto"/>
            <w:right w:val="none" w:sz="0" w:space="0" w:color="auto"/>
          </w:divBdr>
        </w:div>
        <w:div w:id="892229524">
          <w:marLeft w:val="640"/>
          <w:marRight w:val="0"/>
          <w:marTop w:val="0"/>
          <w:marBottom w:val="0"/>
          <w:divBdr>
            <w:top w:val="none" w:sz="0" w:space="0" w:color="auto"/>
            <w:left w:val="none" w:sz="0" w:space="0" w:color="auto"/>
            <w:bottom w:val="none" w:sz="0" w:space="0" w:color="auto"/>
            <w:right w:val="none" w:sz="0" w:space="0" w:color="auto"/>
          </w:divBdr>
        </w:div>
        <w:div w:id="1727684708">
          <w:marLeft w:val="640"/>
          <w:marRight w:val="0"/>
          <w:marTop w:val="0"/>
          <w:marBottom w:val="0"/>
          <w:divBdr>
            <w:top w:val="none" w:sz="0" w:space="0" w:color="auto"/>
            <w:left w:val="none" w:sz="0" w:space="0" w:color="auto"/>
            <w:bottom w:val="none" w:sz="0" w:space="0" w:color="auto"/>
            <w:right w:val="none" w:sz="0" w:space="0" w:color="auto"/>
          </w:divBdr>
        </w:div>
        <w:div w:id="1845048647">
          <w:marLeft w:val="640"/>
          <w:marRight w:val="0"/>
          <w:marTop w:val="0"/>
          <w:marBottom w:val="0"/>
          <w:divBdr>
            <w:top w:val="none" w:sz="0" w:space="0" w:color="auto"/>
            <w:left w:val="none" w:sz="0" w:space="0" w:color="auto"/>
            <w:bottom w:val="none" w:sz="0" w:space="0" w:color="auto"/>
            <w:right w:val="none" w:sz="0" w:space="0" w:color="auto"/>
          </w:divBdr>
        </w:div>
      </w:divsChild>
    </w:div>
    <w:div w:id="1978140142">
      <w:bodyDiv w:val="1"/>
      <w:marLeft w:val="0"/>
      <w:marRight w:val="0"/>
      <w:marTop w:val="0"/>
      <w:marBottom w:val="0"/>
      <w:divBdr>
        <w:top w:val="none" w:sz="0" w:space="0" w:color="auto"/>
        <w:left w:val="none" w:sz="0" w:space="0" w:color="auto"/>
        <w:bottom w:val="none" w:sz="0" w:space="0" w:color="auto"/>
        <w:right w:val="none" w:sz="0" w:space="0" w:color="auto"/>
      </w:divBdr>
      <w:divsChild>
        <w:div w:id="1113209264">
          <w:marLeft w:val="640"/>
          <w:marRight w:val="0"/>
          <w:marTop w:val="0"/>
          <w:marBottom w:val="0"/>
          <w:divBdr>
            <w:top w:val="none" w:sz="0" w:space="0" w:color="auto"/>
            <w:left w:val="none" w:sz="0" w:space="0" w:color="auto"/>
            <w:bottom w:val="none" w:sz="0" w:space="0" w:color="auto"/>
            <w:right w:val="none" w:sz="0" w:space="0" w:color="auto"/>
          </w:divBdr>
        </w:div>
        <w:div w:id="1087461936">
          <w:marLeft w:val="640"/>
          <w:marRight w:val="0"/>
          <w:marTop w:val="0"/>
          <w:marBottom w:val="0"/>
          <w:divBdr>
            <w:top w:val="none" w:sz="0" w:space="0" w:color="auto"/>
            <w:left w:val="none" w:sz="0" w:space="0" w:color="auto"/>
            <w:bottom w:val="none" w:sz="0" w:space="0" w:color="auto"/>
            <w:right w:val="none" w:sz="0" w:space="0" w:color="auto"/>
          </w:divBdr>
        </w:div>
        <w:div w:id="1955364255">
          <w:marLeft w:val="640"/>
          <w:marRight w:val="0"/>
          <w:marTop w:val="0"/>
          <w:marBottom w:val="0"/>
          <w:divBdr>
            <w:top w:val="none" w:sz="0" w:space="0" w:color="auto"/>
            <w:left w:val="none" w:sz="0" w:space="0" w:color="auto"/>
            <w:bottom w:val="none" w:sz="0" w:space="0" w:color="auto"/>
            <w:right w:val="none" w:sz="0" w:space="0" w:color="auto"/>
          </w:divBdr>
        </w:div>
        <w:div w:id="1939480481">
          <w:marLeft w:val="640"/>
          <w:marRight w:val="0"/>
          <w:marTop w:val="0"/>
          <w:marBottom w:val="0"/>
          <w:divBdr>
            <w:top w:val="none" w:sz="0" w:space="0" w:color="auto"/>
            <w:left w:val="none" w:sz="0" w:space="0" w:color="auto"/>
            <w:bottom w:val="none" w:sz="0" w:space="0" w:color="auto"/>
            <w:right w:val="none" w:sz="0" w:space="0" w:color="auto"/>
          </w:divBdr>
        </w:div>
        <w:div w:id="2128963953">
          <w:marLeft w:val="640"/>
          <w:marRight w:val="0"/>
          <w:marTop w:val="0"/>
          <w:marBottom w:val="0"/>
          <w:divBdr>
            <w:top w:val="none" w:sz="0" w:space="0" w:color="auto"/>
            <w:left w:val="none" w:sz="0" w:space="0" w:color="auto"/>
            <w:bottom w:val="none" w:sz="0" w:space="0" w:color="auto"/>
            <w:right w:val="none" w:sz="0" w:space="0" w:color="auto"/>
          </w:divBdr>
        </w:div>
        <w:div w:id="831261867">
          <w:marLeft w:val="640"/>
          <w:marRight w:val="0"/>
          <w:marTop w:val="0"/>
          <w:marBottom w:val="0"/>
          <w:divBdr>
            <w:top w:val="none" w:sz="0" w:space="0" w:color="auto"/>
            <w:left w:val="none" w:sz="0" w:space="0" w:color="auto"/>
            <w:bottom w:val="none" w:sz="0" w:space="0" w:color="auto"/>
            <w:right w:val="none" w:sz="0" w:space="0" w:color="auto"/>
          </w:divBdr>
        </w:div>
        <w:div w:id="235014083">
          <w:marLeft w:val="640"/>
          <w:marRight w:val="0"/>
          <w:marTop w:val="0"/>
          <w:marBottom w:val="0"/>
          <w:divBdr>
            <w:top w:val="none" w:sz="0" w:space="0" w:color="auto"/>
            <w:left w:val="none" w:sz="0" w:space="0" w:color="auto"/>
            <w:bottom w:val="none" w:sz="0" w:space="0" w:color="auto"/>
            <w:right w:val="none" w:sz="0" w:space="0" w:color="auto"/>
          </w:divBdr>
        </w:div>
        <w:div w:id="1333684932">
          <w:marLeft w:val="640"/>
          <w:marRight w:val="0"/>
          <w:marTop w:val="0"/>
          <w:marBottom w:val="0"/>
          <w:divBdr>
            <w:top w:val="none" w:sz="0" w:space="0" w:color="auto"/>
            <w:left w:val="none" w:sz="0" w:space="0" w:color="auto"/>
            <w:bottom w:val="none" w:sz="0" w:space="0" w:color="auto"/>
            <w:right w:val="none" w:sz="0" w:space="0" w:color="auto"/>
          </w:divBdr>
        </w:div>
      </w:divsChild>
    </w:div>
    <w:div w:id="2057584344">
      <w:bodyDiv w:val="1"/>
      <w:marLeft w:val="0"/>
      <w:marRight w:val="0"/>
      <w:marTop w:val="0"/>
      <w:marBottom w:val="0"/>
      <w:divBdr>
        <w:top w:val="none" w:sz="0" w:space="0" w:color="auto"/>
        <w:left w:val="none" w:sz="0" w:space="0" w:color="auto"/>
        <w:bottom w:val="none" w:sz="0" w:space="0" w:color="auto"/>
        <w:right w:val="none" w:sz="0" w:space="0" w:color="auto"/>
      </w:divBdr>
    </w:div>
    <w:div w:id="210137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84E47B-81F3-4549-AFD4-121E29917393}">
  <we:reference id="wa104382081" version="1.5.0.0" store="en-US" storeType="OMEX"/>
  <we:alternateReferences>
    <we:reference id="wa104382081" version="1.5.0.0" store="" storeType="OMEX"/>
  </we:alternateReferences>
  <we:properties>
    <we:property name="MENDELEY_CITATIONS" value="[]"/>
    <we:property name="MENDELEY_CITATIONS_STYLE" value="&quot;https://www.zotero.org/styles/american-medical-associatio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07B3A-B72A-3B48-A125-F944EFD99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3</Pages>
  <Words>13827</Words>
  <Characters>78817</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Shah</dc:creator>
  <cp:keywords/>
  <dc:description/>
  <cp:lastModifiedBy>Anish Shah</cp:lastModifiedBy>
  <cp:revision>20</cp:revision>
  <dcterms:created xsi:type="dcterms:W3CDTF">2019-10-31T01:04:00Z</dcterms:created>
  <dcterms:modified xsi:type="dcterms:W3CDTF">2019-11-01T22:54:00Z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http://www.zotero.org/styles/international-journal-of-cardiology</vt:lpwstr>
  </property>
  <property fmtid="{D5CDD505-2E9C-101B-9397-08002B2CF9AE}" pid="13" name="Mendeley Recent Style Name 5_1">
    <vt:lpwstr>International Journal of Cardiology</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http://www.zotero.org/styles/american-medical-association</vt:lpwstr>
  </property>
</Properties>
</file>