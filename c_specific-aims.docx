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1877C" w14:textId="2042FAC1" w:rsidR="007B2C4A" w:rsidRPr="00460EC5" w:rsidRDefault="007B2C4A" w:rsidP="007B2C4A">
      <w:pPr>
        <w:pStyle w:val="Heading1"/>
      </w:pPr>
      <w:bookmarkStart w:id="0" w:name="_GoBack"/>
      <w:bookmarkEnd w:id="0"/>
      <w:r w:rsidRPr="00460EC5">
        <w:t>SPECIFIC AIMS</w:t>
      </w:r>
    </w:p>
    <w:p w14:paraId="3825484F" w14:textId="77777777" w:rsidR="00A57DF5" w:rsidRPr="00BA2D67" w:rsidRDefault="00A57DF5" w:rsidP="007A5240">
      <w:pPr>
        <w:rPr>
          <w:sz w:val="8"/>
          <w:szCs w:val="8"/>
        </w:rPr>
      </w:pPr>
    </w:p>
    <w:p w14:paraId="5BDBA910" w14:textId="2866240A" w:rsidR="00163AA1" w:rsidRPr="007B7D99" w:rsidRDefault="00832505" w:rsidP="007A5240">
      <w:r>
        <w:t xml:space="preserve">There is a key knowledge gap in the </w:t>
      </w:r>
      <w:r w:rsidR="0038636A">
        <w:t xml:space="preserve">understanding of the </w:t>
      </w:r>
      <w:r>
        <w:t>mechanisms underlying depression and coronary artery disease (CAD)</w:t>
      </w:r>
      <w:r w:rsidR="00D602DB" w:rsidRPr="3D011291">
        <w:t>.</w:t>
      </w:r>
      <w:r w:rsidR="00D602DB">
        <w:fldChar w:fldCharType="begin" w:fldLock="1"/>
      </w:r>
      <w:r w:rsidR="00272BF9">
        <w:instrText>ADDIN CSL_CITATION {"citationItems":[{"id":"ITEM-1","itemData":{"DOI":"10.1038/nrcardio.2016.181","ISBN":"9780123739476","ISSN":"17595010","PMID":"20425245","abstract":"Depression often coexists with coronary heart disease and increases the risk of poor cardiac prognosis. The physiopathology of depression resembles that of chronic, severe stress. Because little research has evaluated the impact of depression treatment on cardiac events, there is no currently recommended depression-specific treatment to reduce cardiac risk. © 2007 Copyright © 2007 Elsevier Inc. All rights reserved.","author":[{"dropping-particle":"","family":"Carney","given":"Robert M.","non-dropping-particle":"","parse-names":false,"suffix":""},{"dropping-particle":"","family":"Freedland","given":"Kenneth E.","non-dropping-particle":"","parse-names":false,"suffix":""}],"container-title":"Nature Reviews Cardiology","id":"ITEM-1","issue":"3","issued":{"date-parts":[["2017","3","17"]]},"page":"145-155","title":"Depression and coronary heart disease","type":"article","volume":"14"},"uris":["http://www.mendeley.com/documents/?uuid=88cf80d2-ea65-4118-a6ce-41f627c6502b"]}],"mendeley":{"formattedCitation":"&lt;sup&gt;1&lt;/sup&gt;","plainTextFormattedCitation":"1","previouslyFormattedCitation":"&lt;sup&gt;1&lt;/sup&gt;"},"properties":{"noteIndex":0},"schema":"https://github.com/citation-style-language/schema/raw/master/csl-citation.json"}</w:instrText>
      </w:r>
      <w:r w:rsidR="00D602DB">
        <w:fldChar w:fldCharType="separate"/>
      </w:r>
      <w:r w:rsidR="00272BF9" w:rsidRPr="00272BF9">
        <w:rPr>
          <w:noProof/>
          <w:vertAlign w:val="superscript"/>
        </w:rPr>
        <w:t>1</w:t>
      </w:r>
      <w:r w:rsidR="00D602DB">
        <w:fldChar w:fldCharType="end"/>
      </w:r>
      <w:r w:rsidR="0038636A">
        <w:t xml:space="preserve"> This is a major public health issue, considering that depression is the </w:t>
      </w:r>
      <w:r w:rsidR="002F35DF">
        <w:t>leading</w:t>
      </w:r>
      <w:r w:rsidR="0038636A">
        <w:t xml:space="preserve"> cause of disability </w:t>
      </w:r>
      <w:r w:rsidR="00E32171">
        <w:t>in</w:t>
      </w:r>
      <w:r w:rsidR="0038636A">
        <w:t xml:space="preserve"> the world,</w:t>
      </w:r>
      <w:r w:rsidR="00274948">
        <w:fldChar w:fldCharType="begin" w:fldLock="1"/>
      </w:r>
      <w:r w:rsidR="00274948">
        <w:instrText>ADDIN CSL_CITATION {"citationItems":[{"id":"ITEM-1","itemData":{"DOI":"10.1001/jama.2017.3826","ISSN":"15383598","abstract":"The proportion of the global population living with depression is estimated to be 322 million people—4.4% of the world’s population—according to a new report, “Depression and Other Common Mental Disorders: Global Health Estimates,” released by the World Health Organization. The report also includes data on anxiety disorders, which affect more than 260 million people—3.6% of the global population. The prevalence of these common mental disorders is increasing, particularly in low- and middle-income countries, with many people experiencing both depression and anxiety disorders simultaneously.","author":[{"dropping-particle":"","family":"Friedrich","given":"M. J.","non-dropping-particle":"","parse-names":false,"suffix":""}],"container-title":"JAMA","id":"ITEM-1","issue":"15","issued":{"date-parts":[["2017","4","18"]]},"page":"1517","publisher":"NLM (Medline)","title":"Depression Is the Leading Cause of Disability Around the World","type":"article-journal","volume":"317"},"uris":["http://www.mendeley.com/documents/?uuid=235e79cc-df27-3ebc-9aa5-b6b59d6c5466"]}],"mendeley":{"formattedCitation":"&lt;sup&gt;2&lt;/sup&gt;","plainTextFormattedCitation":"2","previouslyFormattedCitation":"&lt;sup&gt;2&lt;/sup&gt;"},"properties":{"noteIndex":0},"schema":"https://github.com/citation-style-language/schema/raw/master/csl-citation.json"}</w:instrText>
      </w:r>
      <w:r w:rsidR="00274948">
        <w:fldChar w:fldCharType="separate"/>
      </w:r>
      <w:r w:rsidR="00274948" w:rsidRPr="00274948">
        <w:rPr>
          <w:noProof/>
          <w:vertAlign w:val="superscript"/>
        </w:rPr>
        <w:t>2</w:t>
      </w:r>
      <w:r w:rsidR="00274948">
        <w:fldChar w:fldCharType="end"/>
      </w:r>
      <w:r w:rsidR="0038636A">
        <w:t xml:space="preserve"> and CAD is the leading cause of death.</w:t>
      </w:r>
      <w:r w:rsidR="00274948">
        <w:fldChar w:fldCharType="begin" w:fldLock="1"/>
      </w:r>
      <w:r w:rsidR="00A277D2">
        <w:instrText>ADDIN CSL_CITATION {"citationItems":[{"id":"ITEM-1","itemData":{"DOI":"10.1016/j.ijcard.2016.09.026","ISSN":"18741754","abstract":"The pattern and global burden of disease has evolved considerably over the last two decades, from primarily communicable, maternal, and perinatal causes to non-communicable disease (NCD). Cardiovascular disease (CVD) has become the single most important and largest cause of NCD deaths worldwide at over 50%. The World Health Organisation (WHO) estimates that 17.6 million people died of CVD worldwide in 2012. Proportionally, this accounts for an estimated 31.43% of global mortality, with ischaemic heart disease (IHD) accounting for approximately 7.4 million deaths, 13.2% of the total. IHD was also the greatest single cause of death in 2000, accounting for an estimated 6.0 million deaths. The global burden of CVD falls, principally, on the low and middle-income (LMI) countries, accounting for over 80% of CVD deaths. Individual populations face differing challenges and each population has unique health burdens, however, CVD remains one of the greatest health challenges both nationally and worldwide.","author":[{"dropping-particle":"","family":"McAloon","given":"Christopher J.","non-dropping-particle":"","parse-names":false,"suffix":""},{"dropping-particle":"","family":"Boylan","given":"Luke M.","non-dropping-particle":"","parse-names":false,"suffix":""},{"dropping-particle":"","family":"Hamborg","given":"Thomas","non-dropping-particle":"","parse-names":false,"suffix":""},{"dropping-particle":"","family":"Stallard","given":"Nigel","non-dropping-particle":"","parse-names":false,"suffix":""},{"dropping-particle":"","family":"Osman","given":"Faizel","non-dropping-particle":"","parse-names":false,"suffix":""},{"dropping-particle":"","family":"Lim","given":"Phang B.","non-dropping-particle":"","parse-names":false,"suffix":""},{"dropping-particle":"","family":"Hayat","given":"Sajad A.","non-dropping-particle":"","parse-names":false,"suffix":""}],"container-title":"International Journal of Cardiology","id":"ITEM-1","issued":{"date-parts":[["2016","12","1"]]},"page":"256-264","publisher":"Elsevier Ireland Ltd","title":"The changing face of cardiovascular disease 2000–2012: An analysis of the world health organisation global health estimates data","type":"article","volume":"224"},"uris":["http://www.mendeley.com/documents/?uuid=e1dff68b-e099-33df-bbc4-d00901988d98"]}],"mendeley":{"formattedCitation":"&lt;sup&gt;3&lt;/sup&gt;","plainTextFormattedCitation":"3","previouslyFormattedCitation":"&lt;sup&gt;3&lt;/sup&gt;"},"properties":{"noteIndex":0},"schema":"https://github.com/citation-style-language/schema/raw/master/csl-citation.json"}</w:instrText>
      </w:r>
      <w:r w:rsidR="00274948">
        <w:fldChar w:fldCharType="separate"/>
      </w:r>
      <w:r w:rsidR="00274948" w:rsidRPr="00274948">
        <w:rPr>
          <w:noProof/>
          <w:vertAlign w:val="superscript"/>
        </w:rPr>
        <w:t>3</w:t>
      </w:r>
      <w:r w:rsidR="00274948">
        <w:fldChar w:fldCharType="end"/>
      </w:r>
      <w:r w:rsidR="00274948">
        <w:t xml:space="preserve"> Th</w:t>
      </w:r>
      <w:r w:rsidR="0038636A">
        <w:t>ey are also comorbid and likely share common mechanisms: d</w:t>
      </w:r>
      <w:r w:rsidR="00106E00" w:rsidRPr="00460EC5">
        <w:t xml:space="preserve">epression affects </w:t>
      </w:r>
      <w:r w:rsidR="00106E00">
        <w:t xml:space="preserve">up to </w:t>
      </w:r>
      <w:r w:rsidR="00106E00" w:rsidRPr="00460EC5">
        <w:t xml:space="preserve">20% of patients with </w:t>
      </w:r>
      <w:r w:rsidR="00106E00">
        <w:t xml:space="preserve">coronary artery disease (CAD) </w:t>
      </w:r>
      <w:r w:rsidR="00106E00" w:rsidRPr="00460EC5">
        <w:t xml:space="preserve">and </w:t>
      </w:r>
      <w:r w:rsidR="00106E00">
        <w:t>is associated with</w:t>
      </w:r>
      <w:r w:rsidR="00106E00" w:rsidRPr="00460EC5">
        <w:t xml:space="preserve"> a 3-fold increase in cardiovascular mortality</w:t>
      </w:r>
      <w:r w:rsidR="0038636A" w:rsidRPr="3D011291">
        <w:t>.</w:t>
      </w:r>
      <w:r w:rsidR="00106E00" w:rsidRPr="00460EC5">
        <w:fldChar w:fldCharType="begin" w:fldLock="1"/>
      </w:r>
      <w:r w:rsidR="00A277D2">
        <w:instrText>ADDIN CSL_CITATION {"citationItems":[{"id":"ITEM-1","itemData":{"DOI":"10.1016/j.jacc.2019.01.041","ISSN":"15583597","PMID":"30975301","abstract":"Depression is a common problem in patients with cardiovascular disease (CVD) and is associated with increased mortality, excess disability, greater health care expenditures, and reduced quality of life. Depression is present in 1 of 5 patients with coronary artery disease, peripheral artery disease, and heart failure. Depression complicates the optimal management of CVD by worsening cardiovascular risk factors and decreasing adherence to healthy lifestyles and evidence-based medical therapies. As such, standardized screening pathways for depression in patients with CVD offer the potential for early identification and optimal management of depression to improve health outcomes. Unfortunately, the burden of depression in patients with CVD is under-recognized; as a result, screening and management strategies targeting depression have been poorly implemented in patients with CVD. In this review, the authors discuss a practical approach for the screening and management of depression in patients with CVD.","author":[{"dropping-particle":"","family":"Jha","given":"Manish K","non-dropping-particle":"","parse-names":false,"suffix":""},{"dropping-particle":"","family":"Qamar","given":"Arman","non-dropping-particle":"","parse-names":false,"suffix":""},{"dropping-particle":"","family":"Vaduganathan","given":"Muthiah","non-dropping-particle":"","parse-names":false,"suffix":""},{"dropping-particle":"","family":"Charney","given":"Dennis S","non-dropping-particle":"","parse-names":false,"suffix":""},{"dropping-particle":"","family":"Murrough","given":"James W","non-dropping-particle":"","parse-names":false,"suffix":""}],"container-title":"Journal of the American College of Cardiology","id":"ITEM-1","issue":"14","issued":{"date-parts":[["2019","4","16"]]},"page":"1827-1845","title":"Screening and Management of Depression in Patients With Cardiovascular Disease: JACC State-of-the-Art Review","type":"article","volume":"73"},"uris":["http://www.mendeley.com/documents/?uuid=586fbcad-6c28-329f-9d28-125750b64357"]},{"id":"ITEM-2","itemData":{"DOI":"10.1161/CIR.0000000000000019","ISSN":"15244539","abstract":"BACKGROUND - : Although prospective studies, systematic reviews, and meta-analyses have documented an association between depression and increased morbidity and mortality in a variety of cardiac populations, depression has not yet achieved formal recognition as a risk factor for poor prognosis in patients with acute coronary syndrome by the American Heart Association and other health organizations. The purpose of this scientific statement is to review available evidence and recommend whether depression should be elevated to the status of a risk factor for patients with acute coronary syndrome. METHODS AND RESULTS - : Writing group members were approved by the American Heart Association's Scientific Statement and Manuscript Oversight Committees. A systematic literature review on depression and adverse medical outcomes after acute coronary syndrome was conducted that included all-cause mortality, cardiac mortality, and composite outcomes for mortality and nonfatal events. The review assessed the strength, consistency, independence, and generalizability of the published studies. A total of 53 individual studies (32 reported on associations with all-cause mortality, 12 on cardiac mortality, and 22 on composite outcomes) and 4 meta-analyses met inclusion criteria. There was heterogeneity across studies in terms of the demographic composition of study samples, definition and measurement of depression, length of follow-up, and covariates included in the multivariable models. Despite limitations in some individual studies, our review identified generally consistent associations between depression and adverse outcomes. CONCLUSIONS - : Despite the heterogeneity of published studies included in this review, the preponderance of evidence supports the recommendation that the American Heart Association should elevate depression to the status of a risk factor for adverse medical outcomes in patients with acute coronary syndrome. © 2014 American Heart Association, Inc.","author":[{"dropping-particle":"","family":"Lichtman","given":"Judith H.","non-dropping-particle":"","parse-names":false,"suffix":""},{"dropping-particle":"","family":"Froelicher","given":"Erika S.","non-dropping-particle":"","parse-names":false,"suffix":""},{"dropping-particle":"","family":"Blumenthal","given":"James A.","non-dropping-particle":"","parse-names":false,"suffix":""},{"dropping-particle":"","family":"Carney","given":"Robert M.","non-dropping-particle":"","parse-names":false,"suffix":""},{"dropping-particle":"V.","family":"Doering","given":"Lynn","non-dropping-particle":"","parse-names":false,"suffix":""},{"dropping-particle":"","family":"Frasure-Smith","given":"Nancy","non-dropping-particle":"","parse-names":false,"suffix":""},{"dropping-particle":"","family":"Freedland","given":"Kenneth E.","non-dropping-particle":"","parse-names":false,"suffix":""},{"dropping-particle":"","family":"Jaffe","given":"Allan S.","non-dropping-particle":"","parse-names":false,"suffix":""},{"dropping-particle":"","family":"Leifheit-Limson","given":"Erica C.","non-dropping-particle":"","parse-names":false,"suffix":""},{"dropping-particle":"","family":"Sheps","given":"David S.","non-dropping-particle":"","parse-names":false,"suffix":""},{"dropping-particle":"","family":"Vaccarino","given":"Viola","non-dropping-particle":"","parse-names":false,"suffix":""},{"dropping-particle":"","family":"Wulsin","given":"Lawson","non-dropping-particle":"","parse-names":false,"suffix":""}],"container-title":"Circulation","id":"ITEM-2","issue":"12","issued":{"date-parts":[["2014","3","25"]]},"page":"1350-1369","publisher":"Lippincott Williams and Wilkins","title":"Depression as a risk factor for poor prognosis among patients with acute coronary syndrome: Systematic review and recommendations: A scientific statement from the american heart association","type":"article","volume":"129"},"uris":["http://www.mendeley.com/documents/?uuid=f03e4939-63e2-3e28-a5c3-48c868a287da"]},{"id":"ITEM-3","itemData":{"DOI":"10.1016/j.genhosppsych.2011.02.007","ISSN":"01638343","abstract":"Objective: A meta-analysis of over 25 years of research into the relationship between post-myocardial infarction (MI) depression and cardiac prognosis was conducted to investigate changes in this association over time and to investigate subgroup effects. Method: A systematic literature search was performed (Medline, Embase and PsycINFO; 1975-2011) without language restrictions. Studies investigating the impact of post-MI depression on cardiovascular outcome, defined as all-cause mortality, cardiac mortality and cardiac events within 24 months after the index MI, were identified. Depression had to be assessed within 3 months after MI using established instruments. Pooled odds ratios (ORs) were calculated using a random effects model. Results: A total of 29 studies were identified, resulting in 41 comparisons. Follow-up (on average 16 months) was described for 16,889 MI patients. Post-MI depression was associated with an increased risk of all-cause mortality [(OR), 2.25; 95% confidence interval [CI], 1.73-2.93; P&lt;.001], cardiac mortality (OR, 2.71; 95% CI, 1.68-4.36; P&lt;.001) and cardiac events (OR, 1.59; 95% CI, 1.37-1.85; P&lt;.001). ORs proved robust in subgroup analyses but declined over the years for cardiac events. Conclusions: Post-MI depression is associated with a 1.6- to 2.7-fold increased risk of impaired outcomes within 24 months. This association has been relatively stable over the past 25 years. © 2011 Elsevier Inc.","author":[{"dropping-particle":"","family":"Meijer","given":"Anna","non-dropping-particle":"","parse-names":false,"suffix":""},{"dropping-particle":"","family":"Conradi","given":"Henk Jan","non-dropping-particle":"","parse-names":false,"suffix":""},{"dropping-particle":"","family":"Bos","given":"Elisabeth H.","non-dropping-particle":"","parse-names":false,"suffix":""},{"dropping-particle":"","family":"Thombs","given":"Brett D.","non-dropping-particle":"","parse-names":false,"suffix":""},{"dropping-particle":"","family":"Melle","given":"Joost P.","non-dropping-particle":"van","parse-names":false,"suffix":""},{"dropping-particle":"","family":"Jonge","given":"Peter","non-dropping-particle":"de","parse-names":false,"suffix":""}],"container-title":"General Hospital Psychiatry","id":"ITEM-3","issue":"3","issued":{"date-parts":[["2011","5"]]},"page":"203-216","title":"Prognostic association of depression following myocardial infarction with mortality and cardiovascular events: A meta-analysis of 25 years of research","type":"article-journal","volume":"33"},"uris":["http://www.mendeley.com/documents/?uuid=66cbc225-7c90-3b5d-88e8-3b3a288ce73b"]}],"mendeley":{"formattedCitation":"&lt;sup&gt;4–6&lt;/sup&gt;","plainTextFormattedCitation":"4–6","previouslyFormattedCitation":"&lt;sup&gt;4–6&lt;/sup&gt;"},"properties":{"noteIndex":0},"schema":"https://github.com/citation-style-language/schema/raw/master/csl-citation.json"}</w:instrText>
      </w:r>
      <w:r w:rsidR="00106E00" w:rsidRPr="00460EC5">
        <w:fldChar w:fldCharType="separate"/>
      </w:r>
      <w:r w:rsidR="00274948" w:rsidRPr="00274948">
        <w:rPr>
          <w:noProof/>
          <w:vertAlign w:val="superscript"/>
        </w:rPr>
        <w:t>4–6</w:t>
      </w:r>
      <w:r w:rsidR="00106E00" w:rsidRPr="00460EC5">
        <w:fldChar w:fldCharType="end"/>
      </w:r>
      <w:r w:rsidR="00106E00" w:rsidRPr="3D011291">
        <w:t xml:space="preserve"> </w:t>
      </w:r>
      <w:r w:rsidR="5AAC306C">
        <w:t>Despite these as</w:t>
      </w:r>
      <w:r w:rsidR="264248FC">
        <w:t>s</w:t>
      </w:r>
      <w:r w:rsidR="5AAC306C">
        <w:t>ociations,</w:t>
      </w:r>
      <w:r w:rsidR="0038636A" w:rsidRPr="3D011291">
        <w:t xml:space="preserve"> </w:t>
      </w:r>
      <w:r w:rsidR="00163AA1">
        <w:t>treatments</w:t>
      </w:r>
      <w:r w:rsidR="0038636A">
        <w:t xml:space="preserve"> for depression in CAD patients have </w:t>
      </w:r>
      <w:r w:rsidR="264248FC">
        <w:t xml:space="preserve">only </w:t>
      </w:r>
      <w:r w:rsidR="0038636A">
        <w:t xml:space="preserve">modest effects </w:t>
      </w:r>
      <w:r w:rsidR="002F35DF">
        <w:t>in reducing depressive symptoms</w:t>
      </w:r>
      <w:r w:rsidR="264248FC" w:rsidRPr="3D011291">
        <w:t>,</w:t>
      </w:r>
      <w:r w:rsidR="002F35DF" w:rsidRPr="3D011291">
        <w:t xml:space="preserve"> </w:t>
      </w:r>
      <w:r w:rsidR="0038636A">
        <w:t xml:space="preserve">and </w:t>
      </w:r>
      <w:r w:rsidR="264248FC">
        <w:t xml:space="preserve">furthermore have </w:t>
      </w:r>
      <w:r w:rsidR="0038636A">
        <w:t>no impact on</w:t>
      </w:r>
      <w:r w:rsidR="002F35DF">
        <w:t xml:space="preserve"> CAD</w:t>
      </w:r>
      <w:r w:rsidR="0038636A">
        <w:t xml:space="preserve"> outcomes</w:t>
      </w:r>
      <w:r w:rsidR="006C35B8" w:rsidRPr="3D011291">
        <w:t>.</w:t>
      </w:r>
      <w:r w:rsidR="006C35B8">
        <w:fldChar w:fldCharType="begin" w:fldLock="1"/>
      </w:r>
      <w:r w:rsidR="00A277D2">
        <w:instrText>ADDIN CSL_CITATION {"citationItems":[{"id":"ITEM-1","itemData":{"DOI":"10.1001/jama.289.23.3106","ISSN":"00987484","abstract":"Context: Depression and low perceived social support (LPSS) after myocardial infarction (MI) are associated with higher morbidity and mortality, but little is known about whether this excess risk can be reduced through treatment. Objective: To determine whether mortality and recurrent infarction are reduced by treatment of depression and LPSS with cognitive behavior therapy (CBT), supplemented with a selective serotonin reuptake inhibitor (SSRI) antidepressant when indicated, in patients enrolled within 28 days after MI. Design, Setting, and Patients: Randomized clinical trial conducted from October 1996 to April 2001 in 2481 MI patients (1084 women, 1397 men) enrolled from 8 clinical centers. Major or minor depression was diagnosed by modified Diagnostic and Statistical Manual of Mental Disorders, Fourth Edition criteria and severity by the 17-item Hamilton Rating Scale for Depression (HRSD); LPSS was determined by the Enhancing Recovery in Coronary Heart Disease Patients (ENRICHD) Social Support Instrument (ESSI). Random allocation was to usual medical care or CBT-based psychosocial intervention. Intervention: Cognitive behavior therapy was initiated at a median of 17 days after the index MI for a median of 11 individual sessions throughout 6 months, plus group therapy when feasible, with SSRIs for patients scoring higher than 24 on the HRSD or having a less than 50% reduction in Beck Depression Inventory scores after 5 weeks. Main Outcome Measures: Composite primary end point of death or recurrent MI; secondary outcomes included change in HRSD (for depression) or ESSI scores (for LPSS) at 6 months. Results: Improvement in psychosocial outcomes at 6 months favored treatment: mean (SD) change in HRSD score, -10.1 (7.8) in the depression and psychosocial intervention group vs -8.4 (7.7) in the depression and usual care group (P&lt;.001); mean (SD) change in ESSI score, 5.1 (5.9) in the LPSS and psychosocial intervention group vs 3.4 (6.0) in the LPSS and usual care group (P&lt;.001). After an average follow-up of 29 months, there was no significant difference in event-free survival between usual care (75.9%) and psychosocial intervention (75.8%). There were also no differences in survival between the psychosocial intervention and usual care arms in any of the 3 psychosocial risk groups (depression, LPSS, and depression and LPSS patients). Conclusions: The intervention did not increase event-free survival. The intervention improved depression and social isolat…","author":[{"dropping-particle":"","family":"Berkman","given":"Lisa F.","non-dropping-particle":"","parse-names":false,"suffix":""},{"dropping-particle":"","family":"Blumenthal","given":"James","non-dropping-particle":"","parse-names":false,"suffix":""},{"dropping-particle":"","family":"Burg","given":"Matthew","non-dropping-particle":"","parse-names":false,"suffix":""},{"dropping-particle":"","family":"Carney","given":"Robert M.","non-dropping-particle":"","parse-names":false,"suffix":""},{"dropping-particle":"","family":"Catellier","given":"Diane","non-dropping-particle":"","parse-names":false,"suffix":""},{"dropping-particle":"","family":"Cowan","given":"Marie J.","non-dropping-particle":"","parse-names":false,"suffix":""},{"dropping-particle":"","family":"Czajkowski","given":"Susan M.","non-dropping-particle":"","parse-names":false,"suffix":""},{"dropping-particle":"","family":"Busk","given":"Robert","non-dropping-particle":"De","parse-names":false,"suffix":""},{"dropping-particle":"","family":"Hosking","given":"James","non-dropping-particle":"","parse-names":false,"suffix":""},{"dropping-particle":"","family":"Jaffe","given":"Allan","non-dropping-particle":"","parse-names":false,"suffix":""},{"dropping-particle":"","family":"Kaufmann","given":"Peter G.","non-dropping-particle":"","parse-names":false,"suffix":""},{"dropping-particle":"","family":"Mitchell","given":"Pamela","non-dropping-particle":"","parse-names":false,"suffix":""},{"dropping-particle":"","family":"Norman","given":"James","non-dropping-particle":"","parse-names":false,"suffix":""},{"dropping-particle":"","family":"Powell","given":"Lynda H.","non-dropping-particle":"","parse-names":false,"suffix":""},{"dropping-particle":"","family":"Raczynski","given":"James M.","non-dropping-particle":"","parse-names":false,"suffix":""},{"dropping-particle":"","family":"Schneiderman","given":"Neil","non-dropping-particle":"","parse-names":false,"suffix":""},{"dropping-particle":"","family":"Raczynski","given":"","non-dropping-particle":"","parse-names":false,"suffix":""}],"container-title":"Journal of the American Medical Association","id":"ITEM-1","issue":"23","issued":{"date-parts":[["2003","6","18"]]},"page":"3106-3116","publisher":"American Medical Association","title":"Effects of Treating Depression and Low Perceived Social Support on Clinical Events after Myocardial Infarction: The Enhancing Recovery in Coronary Heart Disease Patients (ENRICHD) Randomized Trial","type":"article-journal","volume":"289"},"uris":["http://www.mendeley.com/documents/?uuid=f85f9a8f-d19b-335b-8cde-a7e783424af2"]},{"id":"ITEM-2","itemData":{"DOI":"10.1001/jamainternmed.2019.4518","ISSN":"21686106","abstract":"Importance: Patients with acute coronary syndrome (ACS) and elevated depressive symptoms are at increased risk for recurrent cardiovascular events and mortality, worse quality of life, and higher health care costs. These observational findings prompted multiple scientific panels to advise universal depression screening in survivors of ACS prior to evidence from randomized screening trials. Objective: To determine whether systematically screening for depression in survivors of ACS improves quality of life and depression compared with usual care. Design, Setting, and Participants: A 3-group multisite randomized trial enrolled 1500 patients with ACS from 4 health care systems between November 1, 2013, and March 31, 2017, with follow-up ending July 31, 2018. Patients were eligible if they had been hospitalized for ACS in the previous 2 to 12 months and had no prior history of depression. All analyses were performed on an intention-to-treat basis. Interventions: Patients with ACS were randomly assigned 1:1:1 to receive (1) systematic depression screening using the 8-item Patient Health Questionnaire, with notification of primary care clinicians and provision of centralized, patient-preference, stepped depression care for those with positive screening results (8-item Patient Health Questionnaire score ≥10; screen, notify, and treat, n = 499); (2) systematic depression screening, with notification of primary care clinicians for those with positive screening results (screen and notify, n = 501); and (3) usual care (no screening, n = 500). Main Outcomes and Measures: The primary outcome was change in quality-adjusted life-years. The secondary outcome was depression-free days. Adverse effects and mortality were assessed by patient interview and hospital records. Results: A total of 1500 patients (424 women and 1076 men; mean [SD] age, 65.9 [11.5] years) were randomized in the 18-month trial. Only 71 of 1000 eligible survivors of ACS (7.1%) had elevated 8-item Patient Health Questionnaire scores indicating depressive symptoms at screening. There were no differences in mean (SD) change in quality-adjusted life-years (screen, notify and treat, -0.06 [0.20]; screen and notify, -0.06 [0.20]; no screen, -0.06 [0.18]; P =.98) or cumulative mean (SD) depression-free days (screen, notify and treat, 343.1 [179.0] days; screen and notify, 351.3 [175.0] days; no screen, 339.0 [176.6] days; P =.63). Harms including death, bleeding, or sleep difficulties did not differ among g…","author":[{"dropping-particle":"","family":"Kronish","given":"Ian M.","non-dropping-particle":"","parse-names":false,"suffix":""},{"dropping-particle":"","family":"Moise","given":"Nathalie","non-dropping-particle":"","parse-names":false,"suffix":""},{"dropping-particle":"","family":"Cheung","given":"Ying Kuen","non-dropping-particle":"","parse-names":false,"suffix":""},{"dropping-particle":"","family":"Clarke","given":"Gregory N.","non-dropping-particle":"","parse-names":false,"suffix":""},{"dropping-particle":"","family":"Dolor","given":"Rowena J.","non-dropping-particle":"","parse-names":false,"suffix":""},{"dropping-particle":"","family":"Duer-Hefele","given":"Joan","non-dropping-particle":"","parse-names":false,"suffix":""},{"dropping-particle":"","family":"Margolis","given":"Karen L.","non-dropping-particle":"","parse-names":false,"suffix":""},{"dropping-particle":"","family":"St Onge","given":"Tara","non-dropping-particle":"","parse-names":false,"suffix":""},{"dropping-particle":"","family":"Parsons","given":"Faith","non-dropping-particle":"","parse-names":false,"suffix":""},{"dropping-particle":"","family":"Retuerto","given":"Jessica","non-dropping-particle":"","parse-names":false,"suffix":""},{"dropping-particle":"","family":"Thanataveerat","given":"Anusorn","non-dropping-particle":"","parse-names":false,"suffix":""},{"dropping-particle":"","family":"Davidson","given":"Karina W.","non-dropping-particle":"","parse-names":false,"suffix":""}],"container-title":"JAMA Internal Medicine","id":"ITEM-2","issued":{"date-parts":[["2019"]]},"publisher":"American Medical Association","title":"Effect of Depression Screening after Acute Coronary Syndromes on Quality of Life: The CODIACS-QoL Randomized Clinical Trial","type":"article-journal"},"uris":["http://www.mendeley.com/documents/?uuid=768d2d02-985e-3d54-8d97-5032eb8428aa"]}],"mendeley":{"formattedCitation":"&lt;sup&gt;7,8&lt;/sup&gt;","plainTextFormattedCitation":"7,8","previouslyFormattedCitation":"&lt;sup&gt;7,8&lt;/sup&gt;"},"properties":{"noteIndex":0},"schema":"https://github.com/citation-style-language/schema/raw/master/csl-citation.json"}</w:instrText>
      </w:r>
      <w:r w:rsidR="006C35B8">
        <w:fldChar w:fldCharType="separate"/>
      </w:r>
      <w:r w:rsidR="00274948" w:rsidRPr="00274948">
        <w:rPr>
          <w:noProof/>
          <w:vertAlign w:val="superscript"/>
        </w:rPr>
        <w:t>7,8</w:t>
      </w:r>
      <w:r w:rsidR="006C35B8">
        <w:fldChar w:fldCharType="end"/>
      </w:r>
      <w:r w:rsidR="006C35B8" w:rsidRPr="3D011291">
        <w:t xml:space="preserve"> </w:t>
      </w:r>
      <w:r w:rsidR="457A99AC" w:rsidRPr="00BA2D67">
        <w:rPr>
          <w:i/>
          <w:iCs/>
        </w:rPr>
        <w:t xml:space="preserve">Therefore, </w:t>
      </w:r>
      <w:r w:rsidR="6E6B46FD" w:rsidRPr="00BA2D67">
        <w:rPr>
          <w:i/>
          <w:iCs/>
        </w:rPr>
        <w:t>mo</w:t>
      </w:r>
      <w:r w:rsidR="3D011291" w:rsidRPr="00BA2D67">
        <w:rPr>
          <w:i/>
          <w:iCs/>
        </w:rPr>
        <w:t>re research</w:t>
      </w:r>
      <w:r w:rsidR="457A99AC" w:rsidRPr="00BA2D67">
        <w:rPr>
          <w:i/>
          <w:iCs/>
        </w:rPr>
        <w:t xml:space="preserve"> is needed</w:t>
      </w:r>
      <w:r w:rsidR="3D011291" w:rsidRPr="00BA2D67">
        <w:rPr>
          <w:i/>
          <w:iCs/>
        </w:rPr>
        <w:t xml:space="preserve"> to develop more effective interventions that address shared mechanisms</w:t>
      </w:r>
      <w:r w:rsidR="457A99AC">
        <w:t xml:space="preserve">. </w:t>
      </w:r>
      <w:r w:rsidR="006C35B8">
        <w:t>A</w:t>
      </w:r>
      <w:r w:rsidR="0038636A">
        <w:t xml:space="preserve"> common mechanistic </w:t>
      </w:r>
      <w:r w:rsidR="006C35B8">
        <w:t xml:space="preserve">pathway for depression </w:t>
      </w:r>
      <w:r w:rsidR="00E32171">
        <w:t>and CAD is dysfunction of</w:t>
      </w:r>
      <w:r w:rsidR="007B7D99">
        <w:t xml:space="preserve"> the</w:t>
      </w:r>
      <w:r w:rsidR="006C35B8">
        <w:t xml:space="preserve"> autonomic nervous system (ANS)</w:t>
      </w:r>
      <w:r w:rsidR="002F35DF">
        <w:t xml:space="preserve">. Although current treatment strategies do not specifically target the ANS, research into such therapies may be promising, given the strong biological relationships that </w:t>
      </w:r>
      <w:r w:rsidR="008413A8">
        <w:t>exist</w:t>
      </w:r>
      <w:r w:rsidR="002F35DF" w:rsidRPr="3D011291">
        <w:t>.</w:t>
      </w:r>
      <w:r w:rsidR="006C35B8">
        <w:fldChar w:fldCharType="begin" w:fldLock="1"/>
      </w:r>
      <w:r w:rsidR="00A277D2">
        <w:instrText>ADDIN CSL_CITATION {"citationItems":[{"id":"ITEM-1","itemData":{"DOI":"10.1001/archinte.165.13.1486","ISBN":"0003-9926 (Print)\\r0003-9926","ISSN":"00039926","PMID":"16009863","abstract":"BACKGROUND: Depression is associated with an increased risk for mortality after acute myocardial infarction (MI). The purpose of this study was to determine whether low heart rate variability (HRV) mediates the effect of depression on mortality. METHODS: Twenty-four-hour ambulatory electrocardiograms were obtained from 311 depressed patients with a recent acute MI who were enrolled in the Enhancing Recovery in Coronary Heart Disease (ENRICHD) clinical trial and from 367 nondepressed patients who met the ENRICHD medical inclusion criteria. Standard HRV indexes were extracted from the recordings. RESULTS: The log of very low-frequency (LnVLF) power, an index of HRV derived from power spectral analysis of the electrocardiogram signal (0.0033-0.04 Hz [in milliseconds squared]), was lower in the depressed than in the nondepressed patients (P&lt;.001). There were 47 deaths (6.1%) during a 30-month follow-up. After adjusting for potential confounders, the depressed patients remained at higher risk for all-cause mortality compared with the nondepressed patients (hazard ratio, 2.8; 95% confidence interval [CI], 1.4-5.4; P&lt;.003). When LnVLF power was entered into the model, the hazard ratio for depression dropped to 2.1 (95% CI, 1.1-4.2; P = .03). The proportion of the risk for depression attributable to LnVLF power was 0.27 (95% CI, 0.23-0.31; P&lt;.001). CONCLUSIONS: Low HRV partially mediates the effect of depression on survival after acute MI. This finding helps to clarify the physiological mechanisms underlying depression's role as a risk factor for mortality in patients with coronary heart disease. It also raises the possibility that treatments that improve both depression and HRV might also improve survival in these patients.","author":[{"dropping-particle":"","family":"Carney","given":"Robert M.","non-dropping-particle":"","parse-names":false,"suffix":""},{"dropping-particle":"","family":"Blumenthal","given":"James A.","non-dropping-particle":"","parse-names":false,"suffix":""},{"dropping-particle":"","family":"Freedland","given":"Kenneth E.","non-dropping-particle":"","parse-names":false,"suffix":""},{"dropping-particle":"","family":"Stein","given":"Phyllis K.","non-dropping-particle":"","parse-names":false,"suffix":""},{"dropping-particle":"","family":"Howells","given":"William B.","non-dropping-particle":"","parse-names":false,"suffix":""},{"dropping-particle":"","family":"Berkman","given":"Lisa F.","non-dropping-particle":"","parse-names":false,"suffix":""},{"dropping-particle":"","family":"Watkins","given":"Lana L.","non-dropping-particle":"","parse-names":false,"suffix":""},{"dropping-particle":"","family":"Czajkowski","given":"Susan M.","non-dropping-particle":"","parse-names":false,"suffix":""},{"dropping-particle":"","family":"Hayano","given":"Junichiro","non-dropping-particle":"","parse-names":false,"suffix":""},{"dropping-particle":"","family":"Domitrovich","given":"Peter P.","non-dropping-particle":"","parse-names":false,"suffix":""},{"dropping-particle":"","family":"Jaffe","given":"Allan S.","non-dropping-particle":"","parse-names":false,"suffix":""}],"container-title":"Archives of Internal Medicine","id":"ITEM-1","issue":"13","issued":{"date-parts":[["2005"]]},"number-of-pages":"1486-1491","title":"Low heart rate variability and the effect of depression on post-myocardial infarction mortality","type":"report","volume":"165"},"uris":["http://www.mendeley.com/documents/?uuid=ca1bfee8-d125-44dc-8c38-c595b758aadc"]},{"id":"ITEM-2","itemData":{"DOI":"10.1016/j.neubiorev.2016.07.003","ISSN":"18737528","abstract":"Depression's burden of disease goes beyond functioning and quality of life and extends to somatic health. Results from longitudinal cohort studies converge in illustrating that major depressive disorder (MDD) subsequently increases the risk of cardiovascular morbidity and mortality with about 80%. The impact of MDD on cardiovascular health may be partly explained by mediating mechanisms such as unhealthy lifestyle (smoking, excessive alcohol use, physical inactivity, unhealthy diet, therapy non-compliance) and unfavorable pathophysiological disturbances (autonomic, HPA-axis, metabolic and immuno-inflammatory dysregulations). A summary of the literature findings as well as relevant results from the large-scale Netherlands Study of Depression and Anxiety (N = 2981) are presented. Persons with MDD have significantly worse lifestyles as well as more pathophysiological disturbances as compared to healthy controls. Some of these differences seem to be specific for (typical versus ‘atypical’, or antidepressant treated versus drug-naive) subgroups of MDD patients. Alternative explanations are also present, namely undetected confounding, iatrogenic effects or ‘third factors’ such as genetics.","author":[{"dropping-particle":"","family":"Penninx","given":"Brenda W.J.H.","non-dropping-particle":"","parse-names":false,"suffix":""}],"container-title":"Neuroscience and Biobehavioral Reviews","id":"ITEM-2","issued":{"date-parts":[["2017"]]},"page":"277-286","title":"Depression and cardiovascular disease: Epidemiological evidence on their linking mechanisms","type":"article","volume":"74"},"uris":["http://www.mendeley.com/documents/?uuid=7cc341e0-9b7f-424c-9990-2eeadf216aff"]}],"mendeley":{"formattedCitation":"&lt;sup&gt;9,10&lt;/sup&gt;","plainTextFormattedCitation":"9,10","previouslyFormattedCitation":"&lt;sup&gt;9,10&lt;/sup&gt;"},"properties":{"noteIndex":0},"schema":"https://github.com/citation-style-language/schema/raw/master/csl-citation.json"}</w:instrText>
      </w:r>
      <w:r w:rsidR="006C35B8">
        <w:fldChar w:fldCharType="separate"/>
      </w:r>
      <w:r w:rsidR="00274948" w:rsidRPr="00274948">
        <w:rPr>
          <w:noProof/>
          <w:vertAlign w:val="superscript"/>
        </w:rPr>
        <w:t>9,10</w:t>
      </w:r>
      <w:r w:rsidR="006C35B8">
        <w:fldChar w:fldCharType="end"/>
      </w:r>
      <w:r w:rsidR="002F35DF">
        <w:t xml:space="preserve"> V</w:t>
      </w:r>
      <w:r w:rsidR="00E8449E">
        <w:t>agal nerve stimulation,</w:t>
      </w:r>
      <w:r w:rsidR="002F35DF">
        <w:t xml:space="preserve"> for example, may be effective in</w:t>
      </w:r>
      <w:r w:rsidR="00E8449E">
        <w:t xml:space="preserve"> treatment-resistant depression</w:t>
      </w:r>
      <w:r w:rsidR="004032FE" w:rsidRPr="3D011291">
        <w:t>,</w:t>
      </w:r>
      <w:r w:rsidR="004032FE">
        <w:fldChar w:fldCharType="begin" w:fldLock="1"/>
      </w:r>
      <w:r w:rsidR="00A277D2">
        <w:instrText>ADDIN CSL_CITATION {"citationItems":[{"id":"ITEM-1","itemData":{"DOI":"10.1007/s13311-017-0537-8","ISSN":"18787479","abstract":"Major depressive disorder (MDD) is prevalent. Although standards antidepressants are more effective than placebo, up to 35% of patients do not respond to 4 or more conventional treatments and are considered to have treatment-resistant depression (TRD). Considerable effort has been devoted to trying to find effective treatments for TRD. This review focuses on vagus nerve stimulation (VNS), approved for TRD in 2005 by the Food and Drugs Administration. Stimulation is carried by bipolar electrodes on the left cervical vagus nerve, which are attached to an implanted stimulator generator. The vagus bundle contains about 80% of afferent fibers terminating in the medulla, from which there are projections to many areas of brain, including the limbic forebrain. Various types of brain imaging studies reveal widespread functional effects in brain after either acute or chronic VNS. Although more randomized control trials of VNS need to be carried out before a definitive conclusion can be reached about its efficacy, the results of open studies, carried out over period of 1 to 2 years, show much more efficacy when compared with results from treatment as usual studies. There is an increase in clinical response to VNS between 3 and 12 months, which is quite different from that seen with standard antidepressant treatment of MDD. Preclinically, VNS affects many of the same brain areas, neurotransmitters (serotonin, norepinephrine) and signal transduction mechanisms (brain-derived neurotrophic factor–tropomyosin receptor kinase B) as those found with traditional antidepressants. Nevertheless, the mechanisms by which VNS benefits patients nonresponsive to conventional antidepressants is unclear, with further research needed to clarify this.","author":[{"dropping-particle":"","family":"Carreno","given":"Flavia R.","non-dropping-particle":"","parse-names":false,"suffix":""},{"dropping-particle":"","family":"Frazer","given":"Alan","non-dropping-particle":"","parse-names":false,"suffix":""}],"container-title":"Neurotherapeutics","id":"ITEM-1","issue":"3","issued":{"date-parts":[["2017","7","1"]]},"page":"716-727","publisher":"Springer New York LLC","title":"Vagal Nerve Stimulation for Treatment-Resistant Depression","type":"article","volume":"14"},"uris":["http://www.mendeley.com/documents/?uuid=20cbbd1f-ea8d-3c24-b503-335cbec56e65"]}],"mendeley":{"formattedCitation":"&lt;sup&gt;11&lt;/sup&gt;","plainTextFormattedCitation":"11","previouslyFormattedCitation":"&lt;sup&gt;11&lt;/sup&gt;"},"properties":{"noteIndex":0},"schema":"https://github.com/citation-style-language/schema/raw/master/csl-citation.json"}</w:instrText>
      </w:r>
      <w:r w:rsidR="004032FE">
        <w:fldChar w:fldCharType="separate"/>
      </w:r>
      <w:r w:rsidR="00274948" w:rsidRPr="00274948">
        <w:rPr>
          <w:noProof/>
          <w:vertAlign w:val="superscript"/>
        </w:rPr>
        <w:t>11</w:t>
      </w:r>
      <w:r w:rsidR="004032FE">
        <w:fldChar w:fldCharType="end"/>
      </w:r>
      <w:r w:rsidR="004032FE" w:rsidRPr="3D011291">
        <w:t xml:space="preserve"> </w:t>
      </w:r>
      <w:r w:rsidR="00E8449E">
        <w:t>angina pectoris,</w:t>
      </w:r>
      <w:r w:rsidR="004032FE">
        <w:fldChar w:fldCharType="begin" w:fldLock="1"/>
      </w:r>
      <w:r w:rsidR="00A277D2">
        <w:instrText>ADDIN CSL_CITATION {"citationItems":[{"id":"ITEM-1","itemData":{"DOI":"10.1016/S1566-0702(01)00227-2","ISSN":"15660702","abstract":"We tested the hypotheses that (1) progression of coronary artery disease (CAD) increases sympathetic inflow to the heart, thus impairing cardiac blood supply, and (2) reduced sympathetic tone improves cardiac microcirculation and ameliorates severity of anginal symptoms. Electrical irritation of the nerve auricularis-a sensitive ramus of the vagus nerve-provides a central sympatholytic action. Using this technique, we studied the effects of vagal neurostimulation (VNS) on hemodynamics, the content of atrial noradrenergic nerves and the microcirculatory bed of CAD patients. VNS was performed in the preoperative period of CAD patients with severe angina pectoris. The comparison groups consisted of untreated patients with CAD or Wolff-Parkinson-White syndrome. Atrial tissue of patients with this syndrome (n=6); with effort angina (n=14); with angina at rest (n=10); and with severe angina treated with VNS (n=8) contained the following volume percentages of noradrenergic nerves: 1.7±0.1%, 1.3±0.3%, 0.5±0.1% (p&lt;0.05 vs. the other groups) and 1.3±0.2%, respectively. In these groups, cardiac microcirculatory vessels (diameter, 10-20 μm) had the following densities: 2.7±0.2%, 3.4±0.2%, 2.0±0.4% (p&lt;0.05 vs. the other groups) and 3.3±0.3%, respectively. VNS treatment abolished angina at rest, decreased heart rate and blood pressure. It improved left ventricular ejection fraction from 50±1.5% to 58±1.0% (p&lt;0.05), also changing left ventricular diastolic filling. The ratio of time velocity integrals of the early (Ei) to late (Ai) waves increased from 1.07±0.12 to 1.65±0.17 after VNS (p&lt;0.05). In electrocardiograms of VNS-treated patients, QRS- and QT-duration were shortened, the PQ-interval did not change, but T-wave configuration improved. In the postoperative period, heart failure occurred in 90% of the control group, vs. 12% in patients treated with VNS (p&lt;0.05). We conclude that CAD is characterized by overactivity of sympathetic cardiac tone. Vagal stimulation reduced sympathetic inflow to the heart, seemingly via an inhibition of norepinephrine release from sympathetic nerves. VNS' sympatholytic/vagotonic action dilated cardiac microcirculatory vessels and improved left ventricular contractility in patients with severe CAD. Copyright © 2001 Elsevier Science B.V.","author":[{"dropping-particle":"V.","family":"Zamotrinsky","given":"A.","non-dropping-particle":"","parse-names":false,"suffix":""},{"dropping-particle":"","family":"Kondratiev","given":"B.","non-dropping-particle":"","parse-names":false,"suffix":""},{"dropping-particle":"","family":"Jong","given":"J. W.","non-dropping-particle":"De","parse-names":false,"suffix":""}],"container-title":"Autonomic Neuroscience: Basic and Clinical","id":"ITEM-1","issue":"1-2","issued":{"date-parts":[["2001","4","12"]]},"page":"109-116","title":"Vagal neurostimulation in patients with coronary artery disease","type":"article-journal","volume":"88"},"uris":["http://www.mendeley.com/documents/?uuid=7e188c4b-f884-3678-a710-61b7dd1181eb"]}],"mendeley":{"formattedCitation":"&lt;sup&gt;12&lt;/sup&gt;","plainTextFormattedCitation":"12","previouslyFormattedCitation":"&lt;sup&gt;12&lt;/sup&gt;"},"properties":{"noteIndex":0},"schema":"https://github.com/citation-style-language/schema/raw/master/csl-citation.json"}</w:instrText>
      </w:r>
      <w:r w:rsidR="004032FE">
        <w:fldChar w:fldCharType="separate"/>
      </w:r>
      <w:r w:rsidR="00274948" w:rsidRPr="00274948">
        <w:rPr>
          <w:noProof/>
          <w:vertAlign w:val="superscript"/>
        </w:rPr>
        <w:t>12</w:t>
      </w:r>
      <w:r w:rsidR="004032FE">
        <w:fldChar w:fldCharType="end"/>
      </w:r>
      <w:r w:rsidR="004032FE" w:rsidRPr="3D011291">
        <w:t xml:space="preserve"> </w:t>
      </w:r>
      <w:r w:rsidR="00E8449E">
        <w:t xml:space="preserve">and cardiac </w:t>
      </w:r>
      <w:r w:rsidR="002F35DF">
        <w:t>arrhythmias.</w:t>
      </w:r>
      <w:r w:rsidR="00E8449E">
        <w:fldChar w:fldCharType="begin" w:fldLock="1"/>
      </w:r>
      <w:r w:rsidR="00A277D2">
        <w:instrText>ADDIN CSL_CITATION {"citationItems":[{"id":"ITEM-1","itemData":{"DOI":"10.1007/s10741-010-9178-2","ISSN":"13824147","abstract":"Enhancing vagal tone by delivering electrical stimulation to the vagal nerves (VNS) is emerging as a promising novel therapy in heart failure. In addition, VNS is already an FDA-approved therapy for refractory epilepsy and depression. Besides its well-known negative chronotropic, inotropic, and dromotropic effects, VNS has profound effects on cardiac electrophysiology and arrhythmogenesis. This review summarizes current knowledge about the complex relationship between VNS and cardiac arrhythmias. Specifically, the focus is on VNS capability to become a therapeutic strategy along with important electrophysiological alterations that may constitute a potential arrhythmogenic substrate and become a clinical concern. © 2010 Springer Science+Business Media, LLC.","author":[{"dropping-particle":"","family":"Zhang","given":"Youhua","non-dropping-particle":"","parse-names":false,"suffix":""},{"dropping-particle":"","family":"Mazgalev","given":"Todor N.","non-dropping-particle":"","parse-names":false,"suffix":""}],"container-title":"Heart Failure Reviews","id":"ITEM-1","issue":"2","issued":{"date-parts":[["2011","3"]]},"page":"147-161","title":"Arrhythmias and vagus nerve stimulation","type":"article-journal","volume":"16"},"uris":["http://www.mendeley.com/documents/?uuid=335d96e3-8f45-3407-9bb7-e04f773ea331"]}],"mendeley":{"formattedCitation":"&lt;sup&gt;13&lt;/sup&gt;","plainTextFormattedCitation":"13","previouslyFormattedCitation":"&lt;sup&gt;13&lt;/sup&gt;"},"properties":{"noteIndex":0},"schema":"https://github.com/citation-style-language/schema/raw/master/csl-citation.json"}</w:instrText>
      </w:r>
      <w:r w:rsidR="00E8449E">
        <w:fldChar w:fldCharType="separate"/>
      </w:r>
      <w:r w:rsidR="00274948" w:rsidRPr="00274948">
        <w:rPr>
          <w:noProof/>
          <w:vertAlign w:val="superscript"/>
        </w:rPr>
        <w:t>13</w:t>
      </w:r>
      <w:r w:rsidR="00E8449E">
        <w:fldChar w:fldCharType="end"/>
      </w:r>
      <w:r w:rsidR="00E8449E">
        <w:t xml:space="preserve"> We seek to gain </w:t>
      </w:r>
      <w:r w:rsidR="00E8449E" w:rsidRPr="004E79B0">
        <w:rPr>
          <w:u w:val="single"/>
        </w:rPr>
        <w:t xml:space="preserve">a better understanding of </w:t>
      </w:r>
      <w:r w:rsidR="002F35DF">
        <w:rPr>
          <w:u w:val="single"/>
        </w:rPr>
        <w:t xml:space="preserve">relationship of ANS biomarkers that can help </w:t>
      </w:r>
      <w:r w:rsidR="00274948">
        <w:rPr>
          <w:u w:val="single"/>
        </w:rPr>
        <w:t>elucidate</w:t>
      </w:r>
      <w:r w:rsidR="002F35DF">
        <w:rPr>
          <w:u w:val="single"/>
        </w:rPr>
        <w:t xml:space="preserve"> the heart-brain relationship and uncover effective therapies for both</w:t>
      </w:r>
      <w:r w:rsidR="007B7D99" w:rsidRPr="3D011291">
        <w:t xml:space="preserve">. </w:t>
      </w:r>
    </w:p>
    <w:p w14:paraId="533360FA" w14:textId="77777777" w:rsidR="007A5240" w:rsidRPr="00BA2D67" w:rsidRDefault="007A5240" w:rsidP="007A5240">
      <w:pPr>
        <w:rPr>
          <w:sz w:val="8"/>
          <w:szCs w:val="8"/>
        </w:rPr>
      </w:pPr>
    </w:p>
    <w:p w14:paraId="2A3DB254" w14:textId="77777777" w:rsidR="00BA2D67" w:rsidRDefault="00163AA1" w:rsidP="00BA2D67">
      <w:r>
        <w:t>W</w:t>
      </w:r>
      <w:r w:rsidR="00A57DF5">
        <w:t xml:space="preserve">e have recently </w:t>
      </w:r>
      <w:r w:rsidR="002F35DF">
        <w:t xml:space="preserve">investigated </w:t>
      </w:r>
      <w:r w:rsidR="00A57DF5">
        <w:t>a novel electrocardiographic (ECG) biomarker of ANS dysfunction</w:t>
      </w:r>
      <w:r w:rsidR="002F35DF" w:rsidRPr="1D1F162B">
        <w:t xml:space="preserve">, </w:t>
      </w:r>
      <w:proofErr w:type="spellStart"/>
      <w:r w:rsidR="002F35DF" w:rsidRPr="00BA2D67">
        <w:rPr>
          <w:i/>
          <w:iCs/>
        </w:rPr>
        <w:t>Dyx</w:t>
      </w:r>
      <w:proofErr w:type="spellEnd"/>
      <w:r w:rsidR="002F35DF" w:rsidRPr="1D1F162B">
        <w:t>,</w:t>
      </w:r>
      <w:r w:rsidR="00A57DF5">
        <w:t xml:space="preserve"> that </w:t>
      </w:r>
      <w:r w:rsidR="002F35DF">
        <w:t>was</w:t>
      </w:r>
      <w:r w:rsidR="00A57DF5">
        <w:t xml:space="preserve"> predictive of abnormal myocardial perfusion and coronary flow reserve,</w:t>
      </w:r>
      <w:r w:rsidR="00A57DF5" w:rsidRPr="00460EC5">
        <w:fldChar w:fldCharType="begin" w:fldLock="1"/>
      </w:r>
      <w:r w:rsidR="00A277D2">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Association","publisher-place":"Chicago, IL","title":"Abstract 15216: Circadian Autonomic Inflexibility: A Marker of Ischemic Heart Disease","type":"article-journal","volume":"138"},"uris":["http://www.mendeley.com/documents/?uuid=904baa23-820a-4d7b-b815-ba39fbafa5c6"]}],"mendeley":{"formattedCitation":"&lt;sup&gt;14&lt;/sup&gt;","plainTextFormattedCitation":"14","previouslyFormattedCitation":"&lt;sup&gt;14&lt;/sup&gt;"},"properties":{"noteIndex":0},"schema":"https://github.com/citation-style-language/schema/raw/master/csl-citation.json"}</w:instrText>
      </w:r>
      <w:r w:rsidR="00A57DF5" w:rsidRPr="00460EC5">
        <w:fldChar w:fldCharType="separate"/>
      </w:r>
      <w:r w:rsidR="00274948" w:rsidRPr="00274948">
        <w:rPr>
          <w:noProof/>
          <w:vertAlign w:val="superscript"/>
        </w:rPr>
        <w:t>14</w:t>
      </w:r>
      <w:r w:rsidR="00A57DF5" w:rsidRPr="00460EC5">
        <w:fldChar w:fldCharType="end"/>
      </w:r>
      <w:r w:rsidR="00A57DF5" w:rsidRPr="1D1F162B">
        <w:t xml:space="preserve"> </w:t>
      </w:r>
      <w:r w:rsidR="002F35DF">
        <w:t xml:space="preserve">as well as </w:t>
      </w:r>
      <w:r w:rsidR="00A57DF5">
        <w:t>depressive symptom</w:t>
      </w:r>
      <w:r w:rsidR="002F35DF">
        <w:t>s</w:t>
      </w:r>
      <w:r w:rsidR="00A57DF5" w:rsidRPr="1D1F162B">
        <w:t xml:space="preserve">. </w:t>
      </w:r>
      <w:r w:rsidR="00755EA6">
        <w:t>Encouraged by these findings, we seek to further explore its potential as a means of investigating dysfunction in both</w:t>
      </w:r>
      <w:r w:rsidR="00A57DF5">
        <w:t xml:space="preserve"> central neurological processes</w:t>
      </w:r>
      <w:r w:rsidR="00755EA6">
        <w:t xml:space="preserve"> (depression) as well as </w:t>
      </w:r>
      <w:r w:rsidR="00A57DF5">
        <w:t>peripheral cardiovascular reflexes</w:t>
      </w:r>
      <w:r w:rsidR="00016077">
        <w:t xml:space="preserve"> as they relate to obstructive CAD</w:t>
      </w:r>
      <w:r w:rsidR="00755EA6">
        <w:t xml:space="preserve">. Both </w:t>
      </w:r>
      <w:r w:rsidR="00016077">
        <w:t>mechanisms</w:t>
      </w:r>
      <w:r w:rsidR="00755EA6">
        <w:t xml:space="preserve"> can influence the </w:t>
      </w:r>
      <w:r>
        <w:t xml:space="preserve">adaptability/flexibility of the ANS, which can be measured by </w:t>
      </w:r>
      <w:r w:rsidR="00755EA6">
        <w:t>heart rate</w:t>
      </w:r>
      <w:r>
        <w:t xml:space="preserve"> variability (HRV).</w:t>
      </w:r>
      <w:r w:rsidR="00274948" w:rsidRPr="00460EC5">
        <w:fldChar w:fldCharType="begin" w:fldLock="1"/>
      </w:r>
      <w:r w:rsidR="00A277D2">
        <w:instrText>ADDIN CSL_CITATION {"citationItems":[{"id":"ITEM-1","itemData":{"DOI":"10.1161/01.CIR.93.5.1043","ISBN":"0195-668X","ISSN":"0195-668X","PMID":"8737210","abstract":"The last two decades have witnessed the recognition of a significant relationship between the autonomic nervous system and cardiovascular mortality, including sudden cardiac death[1–4]. Experimental evidence for an associ- ation between a propensity for lethal arrhythmias and signs of either increased sympathetic or reduced vagal activity has encouraged the development of quantitative markers of autonomic activity. Heart rate variability (HRV) represents one of the most promising such markers. The apparently easy derivation of this measure has popularized its use. As many commercial devices now provide automated measurement of HRV, the cardiologist has been pro- vided with a seemingly simple tool for both research and clinical studies[5]. However, the significance and meaning of the many different measures of HRV are more complex than generally appreciated and there is a potential for incorrect conclusions and for excessive or unfounded extrapolations. Recognition of these problems led the European Society of Cardiology and the North American Society","author":[{"dropping-particle":"","family":"Task Force of the ESC and NAS","given":"","non-dropping-particle":"","parse-names":false,"suffix":""}],"container-title":"European Heart Journal","id":"ITEM-1","issue":"5","issued":{"date-parts":[["1996"]]},"page":"354-381","title":"Heart Rate Variability","type":"article-journal","volume":"17"},"uris":["http://www.mendeley.com/documents/?uuid=84f7c6d2-f171-463b-b4b3-7f20d6009f25"]},{"id":"ITEM-2","itemData":{"DOI":"10.1152/physiologyonline.1990.5.1.32","ISBN":"1548-9213","ISSN":"1548-9213","abstract":"JP Saul ABSTRACT What is most intriguing about heart rate (HR) variability is that there is so much of it. HR is constantly responding both rapidly and slowly to various physiological perturbations. We now understand that the frequency and amplitude of these HR fluctuations are indicative of the autonomic control systems underlying the response. Copyright © 1990 by International Union of Physiological Sciences","author":[{"dropping-particle":"","family":"Saul","given":"JP","non-dropping-particle":"","parse-names":false,"suffix":""}],"container-title":"Physiology","id":"ITEM-2","issue":"1","issued":{"date-parts":[["1990"]]},"page":"32-37","title":"Beat-To-Beat Variations of Heart Rate Reflect Modulation of Cardiac Autonomic Outflow","type":"article-journal","volume":"5"},"uris":["http://www.mendeley.com/documents/?uuid=af3d0299-78fe-425d-83b0-240110b56cac"]}],"mendeley":{"formattedCitation":"&lt;sup&gt;15,16&lt;/sup&gt;","plainTextFormattedCitation":"15,16","previouslyFormattedCitation":"&lt;sup&gt;15,16&lt;/sup&gt;"},"properties":{"noteIndex":0},"schema":"https://github.com/citation-style-language/schema/raw/master/csl-citation.json"}</w:instrText>
      </w:r>
      <w:r w:rsidR="00274948" w:rsidRPr="00460EC5">
        <w:fldChar w:fldCharType="separate"/>
      </w:r>
      <w:r w:rsidR="00274948" w:rsidRPr="00274948">
        <w:rPr>
          <w:noProof/>
          <w:vertAlign w:val="superscript"/>
        </w:rPr>
        <w:t>15,16</w:t>
      </w:r>
      <w:r w:rsidR="00274948" w:rsidRPr="00460EC5">
        <w:fldChar w:fldCharType="end"/>
      </w:r>
      <w:r w:rsidR="00274948" w:rsidRPr="1D1F162B">
        <w:t xml:space="preserve"> </w:t>
      </w:r>
      <w:r w:rsidR="007B7D99">
        <w:t xml:space="preserve"> We have found that</w:t>
      </w:r>
      <w:r w:rsidR="00755EA6" w:rsidRPr="1D1F162B">
        <w:t xml:space="preserve"> </w:t>
      </w:r>
      <w:proofErr w:type="spellStart"/>
      <w:r w:rsidR="00755EA6" w:rsidRPr="00BA2D67">
        <w:rPr>
          <w:i/>
          <w:iCs/>
        </w:rPr>
        <w:t>Dyx</w:t>
      </w:r>
      <w:proofErr w:type="spellEnd"/>
      <w:r w:rsidR="00016077">
        <w:t xml:space="preserve"> is a particularly promising </w:t>
      </w:r>
      <w:r w:rsidR="00A57DF5">
        <w:t>HRV</w:t>
      </w:r>
      <w:r w:rsidR="00016077">
        <w:t xml:space="preserve"> metric</w:t>
      </w:r>
      <w:r>
        <w:t>, and measured in a low cost/burden manner with</w:t>
      </w:r>
      <w:r w:rsidR="00755EA6">
        <w:t xml:space="preserve"> ambulatory ECG</w:t>
      </w:r>
      <w:r w:rsidR="00A57DF5" w:rsidRPr="1D1F162B">
        <w:t xml:space="preserve">. </w:t>
      </w:r>
      <w:proofErr w:type="spellStart"/>
      <w:r w:rsidR="0089272B" w:rsidRPr="00BA2D67">
        <w:rPr>
          <w:i/>
          <w:iCs/>
        </w:rPr>
        <w:t>Dyx</w:t>
      </w:r>
      <w:proofErr w:type="spellEnd"/>
      <w:r w:rsidR="0089272B" w:rsidRPr="1D1F162B">
        <w:t xml:space="preserve"> </w:t>
      </w:r>
      <w:r w:rsidR="00755EA6">
        <w:t xml:space="preserve">is derived from an algorithm of the heart rate time series that measures </w:t>
      </w:r>
      <w:r w:rsidR="00272BF9">
        <w:t>the unpredictability</w:t>
      </w:r>
      <w:r w:rsidR="00016077">
        <w:t xml:space="preserve"> and variability</w:t>
      </w:r>
      <w:r w:rsidR="00272BF9">
        <w:t xml:space="preserve"> of the heart</w:t>
      </w:r>
      <w:r w:rsidR="00016077">
        <w:t xml:space="preserve"> rhythm</w:t>
      </w:r>
      <w:r w:rsidR="00272BF9" w:rsidRPr="1D1F162B">
        <w:t>.</w:t>
      </w:r>
      <w:r w:rsidR="00272BF9">
        <w:fldChar w:fldCharType="begin" w:fldLock="1"/>
      </w:r>
      <w:r w:rsidR="00A277D2">
        <w:instrText>ADDIN CSL_CITATION {"citationItems":[{"id":"ITEM-1","itemData":{"DOI":"10.1016/S0378-4371(02)00831-2","ISSN":"03784371","abstract":"We present a new method to describe time series with a highly complex time evolution. The time series is projected onto a two-dimensional phase-space plot which is quantified in terms of a multipole expansion where every data point is assigned a unit mass. The multipoles provide an efficient characterization of the original time series. © 2002 Elsevier Science B.V. All rights reserved.","author":[{"dropping-particle":"","family":"Lewkowicz","given":"M.","non-dropping-particle":"","parse-names":false,"suffix":""},{"dropping-particle":"","family":"Levitan","given":"J.","non-dropping-particle":"","parse-names":false,"suffix":""},{"dropping-particle":"","family":"Puzanov","given":"N.","non-dropping-particle":"","parse-names":false,"suffix":""},{"dropping-particle":"","family":"Shnerb","given":"N.","non-dropping-particle":"","parse-names":false,"suffix":""},{"dropping-particle":"","family":"Saermark","given":"K.","non-dropping-particle":"","parse-names":false,"suffix":""}],"container-title":"Physica A: Statistical Mechanics and its Applications","id":"ITEM-1","issue":"1-2","issued":{"date-parts":[["2002"]]},"page":"260-274","title":"Description of complex time series by multipoles","type":"article-journal","volume":"311"},"uris":["http://www.mendeley.com/documents/?uuid=eeae1580-709b-4c3b-8ae1-3eb285ad1262"]}],"mendeley":{"formattedCitation":"&lt;sup&gt;17&lt;/sup&gt;","plainTextFormattedCitation":"17","previouslyFormattedCitation":"&lt;sup&gt;17&lt;/sup&gt;"},"properties":{"noteIndex":0},"schema":"https://github.com/citation-style-language/schema/raw/master/csl-citation.json"}</w:instrText>
      </w:r>
      <w:r w:rsidR="00272BF9">
        <w:fldChar w:fldCharType="separate"/>
      </w:r>
      <w:r w:rsidR="00274948" w:rsidRPr="00274948">
        <w:rPr>
          <w:noProof/>
          <w:vertAlign w:val="superscript"/>
        </w:rPr>
        <w:t>17</w:t>
      </w:r>
      <w:r w:rsidR="00272BF9">
        <w:fldChar w:fldCharType="end"/>
      </w:r>
      <w:r w:rsidR="00272BF9" w:rsidRPr="1D1F162B">
        <w:t xml:space="preserve"> </w:t>
      </w:r>
      <w:r w:rsidR="00755EA6">
        <w:t xml:space="preserve">Other studies have also found </w:t>
      </w:r>
      <w:r w:rsidR="00016077">
        <w:t xml:space="preserve">low </w:t>
      </w:r>
      <w:proofErr w:type="spellStart"/>
      <w:r w:rsidR="00016077" w:rsidRPr="00BA2D67">
        <w:rPr>
          <w:i/>
          <w:iCs/>
        </w:rPr>
        <w:t>Dyx</w:t>
      </w:r>
      <w:proofErr w:type="spellEnd"/>
      <w:r w:rsidR="00755EA6">
        <w:t xml:space="preserve"> to predict</w:t>
      </w:r>
      <w:r w:rsidR="00272BF9">
        <w:t xml:space="preserve"> ventricular dysrhythmia and cardiovascular mortality</w:t>
      </w:r>
      <w:r w:rsidR="00755EA6" w:rsidRPr="1D1F162B">
        <w:t>;</w:t>
      </w:r>
      <w:r w:rsidR="00272BF9" w:rsidRPr="00460EC5">
        <w:fldChar w:fldCharType="begin" w:fldLock="1"/>
      </w:r>
      <w:r w:rsidR="00A277D2">
        <w:instrText>ADDIN CSL_CITATION {"citationItems":[{"id":"ITEM-1","itemData":{"DOI":"10.1088/0967-3334/26/5/002","ISBN":"0020-7713","ISSN":"09673334","PMID":"9226893","abstract":"Proliferative enteritis is an enteric disease that affects a variety of animals. The causative agent in swine has been determined to be an obligate intracellular bacterium, Lawsonia intracellularis, related to the sulfate-reducing bacterium Desulfovibrio desulfuricans. The intracellular agents found in the lesions of different animal species are antigenically similar. In addition, strains from the pig, ferret, and hamster have been shown to be genetically similar. In this study we performed a partial 16S ribosomal DNA sequence analysis on the intracellular agent of proliferative enteritis from a hamster, a deer, and an ostrich and compared these sequences to that of the porcine L. intracellularis isolate. Results of this study indicate that the intracellular agents from these species with proliferative enteritis have high sequence similarity, indicating that they are all in the genus Lawsonia and that they may also be the same species, L. intracellularis.","author":[{"dropping-particle":"","family":"Olesen","given":"R. M.","non-dropping-particle":"","parse-names":false,"suffix":""},{"dropping-particle":"","family":"Bloch Thomsen","given":"P. E.","non-dropping-particle":"","parse-names":false,"suffix":""},{"dropping-particle":"","family":"Saermark","given":"K.","non-dropping-particle":"","parse-names":false,"suffix":""},{"dropping-particle":"","family":"Glikson","given":"M.","non-dropping-particle":"","parse-names":false,"suffix":""},{"dropping-particle":"","family":"Feldman","given":"S.","non-dropping-particle":"","parse-names":false,"suffix":""},{"dropping-particle":"","family":"Lewkowicz","given":"M.","non-dropping-particle":"","parse-names":false,"suffix":""},{"dropping-particle":"","family":"Levitan","given":"J.","non-dropping-particle":"","parse-names":false,"suffix":""}],"container-title":"Physiological Measurement","id":"ITEM-1","issue":"5","issued":{"date-parts":[["2005","10","1"]]},"page":"591-598","title":"Statistical analysis of the DIAMOND MI study by the multipole method","type":"article-journal","volume":"26"},"uris":["http://www.mendeley.com/documents/?uuid=8d290a0a-0a11-47ed-baf5-44960f9201ca"]},{"id":"ITEM-2","itemData":{"DOI":"10.1111/anec.12297","ISSN":"1082720X","abstract":"AIMS:The density HRV parameter Dyx is a new heart rate variability (HRV) measure based on multipole analysis of the Poincaré plot obtained from RR interval time series, deriving information from both the time and frequency domain. Preliminary results have suggested that the parameter may provide new predictive information on mortality in survivors of acute myocardial infarction (MI). This study compares the prognostic significance of Dyx to that of traditional linear and nonlinear measures of HRV.\\n\\nMETHODS AND RESULTS:In the Nordic ICD pilot study, patients with an acute MI were screened with 2D echocardiography and 24-hour Holter recordings. The study was designed to assess the power of several HRV measures to predict mortality. Dyx was tested in a subset of 206 consecutive Danish patients with analysable Holter recordings. After a median follow-up of 8.5 years 70 patients had died. Of all traditional and multipole HRV parameters, reduced Dyx was the most powerful predictor of all-cause mortality (HR 2.4; CI 1.5 to 3.8; P &lt; 0.001). After adjustment for known risk markers, such as age, diabetes, ejection fraction, previous MI and hypertension, Dyx remained an independent predictor of mortality (P = 0.02). Reduced Dyx also predicted cardiovascular death (P &lt; 0.01) and sudden cardiovascular death (P = 0.05). In Kaplan-Meier analysis, Dyx significantly predicted mortality in patients both with and without impaired left ventricular systolic function (P &lt; 0.0001).\\n\\nCONCLUSION:The new nonlinear HRV measure Dyx is a promising independent predictor of mortality in a long-term follow-up study of patients surviving a MI, irrespectively of left ventricular systolic function.","author":[{"dropping-particle":"","family":"Jørgensen","given":"Rikke Mørch","non-dropping-particle":"","parse-names":false,"suffix":""},{"dropping-particle":"","family":"Abildstrøm","given":"Steen Z","non-dropping-particle":"","parse-names":false,"suffix":""},{"dropping-particle":"","family":"Levitan","given":"Jacob","non-dropping-particle":"","parse-names":false,"suffix":""},{"dropping-particle":"","family":"Kobo","given":"Roi","non-dropping-particle":"","parse-names":false,"suffix":""},{"dropping-particle":"","family":"Puzanov","given":"Natalia","non-dropping-particle":"","parse-names":false,"suffix":""},{"dropping-particle":"","family":"Lewkowicz","given":"Meir","non-dropping-particle":"","parse-names":false,"suffix":""},{"dropping-particle":"","family":"Huikuri","given":"Heikki","non-dropping-particle":"","parse-names":false,"suffix":""},{"dropping-particle":"","family":"Peltola","given":"Mirja","non-dropping-particle":"","parse-names":false,"suffix":""},{"dropping-particle":"","family":"Haarbo","given":"Jens","non-dropping-particle":"","parse-names":false,"suffix":""},{"dropping-particle":"","family":"Thomsen","given":"Poul Erik Bloch","non-dropping-particle":"","parse-names":false,"suffix":""},{"dropping-particle":"","family":"Group","given":"Nordic I C D pilot study","non-dropping-particle":"","parse-names":false,"suffix":""}],"container-title":"Annals of noninvasive electrocardiology : the official journal of the International Society for Holter and Noninvasive Electrocardiology, Inc","id":"ITEM-2","issue":"1","issued":{"date-parts":[["2016"]]},"page":"60-68","title":"Heart Rate Variability Density Analysis (Dyx) and Prediction of Long-Term Mortality after Acute Myocardial Infarction.","type":"article-journal","volume":"21"},"uris":["http://www.mendeley.com/documents/?uuid=4f5bcf8d-711e-49a3-9ee3-f914ec7e1961"]}],"mendeley":{"formattedCitation":"&lt;sup&gt;18,19&lt;/sup&gt;","plainTextFormattedCitation":"18,19","previouslyFormattedCitation":"&lt;sup&gt;18,19&lt;/sup&gt;"},"properties":{"noteIndex":0},"schema":"https://github.com/citation-style-language/schema/raw/master/csl-citation.json"}</w:instrText>
      </w:r>
      <w:r w:rsidR="00272BF9" w:rsidRPr="00460EC5">
        <w:fldChar w:fldCharType="separate"/>
      </w:r>
      <w:r w:rsidR="00274948" w:rsidRPr="00274948">
        <w:rPr>
          <w:noProof/>
          <w:vertAlign w:val="superscript"/>
        </w:rPr>
        <w:t>18,19</w:t>
      </w:r>
      <w:r w:rsidR="00272BF9" w:rsidRPr="00460EC5">
        <w:fldChar w:fldCharType="end"/>
      </w:r>
      <w:r w:rsidR="00272BF9" w:rsidRPr="1D1F162B">
        <w:t xml:space="preserve"> </w:t>
      </w:r>
      <w:r w:rsidR="00755EA6">
        <w:t xml:space="preserve">in addition, individuals with chest pain who had low </w:t>
      </w:r>
      <w:proofErr w:type="spellStart"/>
      <w:r w:rsidR="00755EA6" w:rsidRPr="00BA2D67">
        <w:rPr>
          <w:i/>
          <w:iCs/>
        </w:rPr>
        <w:t>Dyx</w:t>
      </w:r>
      <w:proofErr w:type="spellEnd"/>
      <w:r w:rsidR="00755EA6">
        <w:t xml:space="preserve"> values were found to have an odds ratio of 8 for having positive stress test results</w:t>
      </w:r>
      <w:r w:rsidR="00272BF9" w:rsidRPr="1D1F162B">
        <w:t>.</w:t>
      </w:r>
      <w:r w:rsidR="00272BF9">
        <w:fldChar w:fldCharType="begin" w:fldLock="1"/>
      </w:r>
      <w:r w:rsidR="00A277D2">
        <w:instrText>ADDIN CSL_CITATION {"citationItems":[{"id":"ITEM-1","itemData":{"DOI":"10.1016/j.amjcard.2015.02.054","ISSN":"18791913","PMID":"25872904","abstract":"Heart rate variability (HRV) has been shown to be attenuated in patients with coronary artery disease (CAD) and may, therefore, be possibly used for the early detection of myocardial ischemia. We aimed to evaluate the diagnostic yield of a novel short-term HRV algorithm for the detection of myocardial ischemia in subjects without known CAD. We prospectively enrolled 450 subjects without known CAD who were referred to tertiary medical centers for exercise stress testing (EST) with single-photon emission computed tomography myocardial perfusion imaging (MPI). All subjects underwent 1-hour Holter testing with subsequent HRV analysis before EST with MPI. The diagnostic yield of HRV analysis was compared with EST, using MPI as the gold standard for the noninvasive detection of myocardial ischemia. All subjects had intermediate pretest probability for CAD. Mean age was 62 years, 38% were women, 51% had hypertension, and 25% diabetes mellitus. HRV analysis showed superior sensitivity (77%) compared with standard EST (27%). After multivariate adjustment, HRV was independently associated with an 8.4-fold (p &lt;0.001) increased likelihood for the detection of myocardial ischemia by MPI, whereas EST did not show a statistically significant association with a positive MPI (odds ratio 2.1; p = 0.12). Of subjects who were referred for subsequent coronary angiography, the respective sensitivities of HRV and EST for the detection of significant CAD were 73% versus 26%. Our data suggest that HRV can be used as an important noninvasive technique for the detection of myocardial ischemia in subjects without known CAD, providing superior sensitivity to conventional EST in this population.","author":[{"dropping-particle":"","family":"Goldkorn","given":"Ronen","non-dropping-particle":"","parse-names":false,"suffix":""},{"dropping-particle":"","family":"Naimushin","given":"Alexey","non-dropping-particle":"","parse-names":false,"suffix":""},{"dropping-particle":"","family":"Shlomo","given":"Nir","non-dropping-particle":"","parse-names":false,"suffix":""},{"dropping-particle":"","family":"Dan","given":"Ariella","non-dropping-particle":"","parse-names":false,"suffix":""},{"dropping-particle":"","family":"Oieru","given":"Dan","non-dropping-particle":"","parse-names":false,"suffix":""},{"dropping-particle":"","family":"Moalem","given":"Israel","non-dropping-particle":"","parse-names":false,"suffix":""},{"dropping-particle":"","family":"Rozen","given":"Eli","non-dropping-particle":"","parse-names":false,"suffix":""},{"dropping-particle":"","family":"Gur","given":"Ilan","non-dropping-particle":"","parse-names":false,"suffix":""},{"dropping-particle":"","family":"Levitan","given":"Jacob","non-dropping-particle":"","parse-names":false,"suffix":""},{"dropping-particle":"","family":"Rosenmann","given":"David","non-dropping-particle":"","parse-names":false,"suffix":""},{"dropping-particle":"","family":"Mogilewsky","given":"Yakov","non-dropping-particle":"","parse-names":false,"suffix":""},{"dropping-particle":"","family":"Klempfner","given":"Robert","non-dropping-particle":"","parse-names":false,"suffix":""},{"dropping-particle":"","family":"Goldenberg","given":"Ilan","non-dropping-particle":"","parse-names":false,"suffix":""}],"container-title":"American Journal of Cardiology","id":"ITEM-1","issue":"11","issued":{"date-parts":[["2015"]]},"page":"1518-1522","title":"Comparison of the usefulness of heart rate variability versus exercise stress testing for the detection of myocardial ischemia in patients without known coronary artery disease","type":"article-journal","volume":"115"},"uris":["http://www.mendeley.com/documents/?uuid=b7f7cf94-e8eb-4716-aad5-1e8ffb1c631e"]},{"id":"ITEM-2","itemData":{"ISSN":"1565-1088","PMID":"25946767","abstract":"BACKGROUND: Heart rate variability (HRV) analysis has been shown to be a predictor of sudden cardiac death and all-cause mortality in patients with cardiac disease. OBJECTIVES: To examine whether newer HRV analysis algorithms, as used by the HeartTrends device, are superior to exercise stress testing (EST) for the detection of myocardial ischemia in patients without known coronary artery disease (CAD). METHODS: We present pilot data of the first 100 subjects enrolled in a clinical trial designed to evaluate the yield of short-term (1 hour) HRV testing for the detection of myocardial ischemia. The study population comprised subjects without known CAD referred to a tertiary medical center for EST with single-photon emission computed tomography (SPECT) myocardial perfusion imaging (MPI). All patients underwent a 1 hour electrocardiographic acquisition for HRV analysis with a HeartTrends device prior to ESTwith MPI. Sensitivity, specificity, and positive and negative predictive values (PPV and NPV, respectively) were calculated for EST and HRV analysis, using MPI as the gold standard for the non-invasive detection of myocardial ischemia. RESULTS: In this cohort 15% had a pathologic MPI result. HRV analysis showed superior sensitivity (85%), PPV (50%) and NPV (97%) as compared to standard EST (53%, 42%, 90%, respectively), while the specificity of the two tests was similar (86% and 85%, respectively). The close agreement between HRV and MPI was even more pronounced among patients &gt; 65 years of age. CONCLUSIONS: Our pilot data suggest that the diagnostic yield of the novel HeartTrends HRV algorithm is superior to conventional EST for the non-invasive detection of myocardial ischemia.","author":[{"dropping-particle":"","family":"Oieru","given":"Dan","non-dropping-particle":"","parse-names":false,"suffix":""},{"dropping-particle":"","family":"Moalem","given":"Israel","non-dropping-particle":"","parse-names":false,"suffix":""},{"dropping-particle":"","family":"Rozen","given":"Eli","non-dropping-particle":"","parse-names":false,"suffix":""},{"dropping-particle":"","family":"Naimushin","given":"Alexey","non-dropping-particle":"","parse-names":false,"suffix":""},{"dropping-particle":"","family":"Klempfner","given":"Robert","non-dropping-particle":"","parse-names":false,"suffix":""},{"dropping-particle":"","family":"Goldenberg","given":"Ilan","non-dropping-particle":"","parse-names":false,"suffix":""},{"dropping-particle":"","family":"Goldkorn","given":"Ronen","non-dropping-particle":"","parse-names":false,"suffix":""}],"container-title":"The Israel Medical Association journal : IMAJ","id":"ITEM-2","issue":"3","issued":{"date-parts":[["2015"]]},"page":"161-5","title":"A novel heart rate variability algorithm for the detection of myocardial ischemia: pilot data from a prospective clinical trial.","type":"article-journal","volume":"17"},"uris":["http://www.mendeley.com/documents/?uuid=43353b45-85c3-40ad-8998-78e840b80053"]}],"mendeley":{"formattedCitation":"&lt;sup&gt;20,21&lt;/sup&gt;","plainTextFormattedCitation":"20,21","previouslyFormattedCitation":"&lt;sup&gt;20,21&lt;/sup&gt;"},"properties":{"noteIndex":0},"schema":"https://github.com/citation-style-language/schema/raw/master/csl-citation.json"}</w:instrText>
      </w:r>
      <w:r w:rsidR="00272BF9">
        <w:fldChar w:fldCharType="separate"/>
      </w:r>
      <w:r w:rsidR="00274948" w:rsidRPr="00274948">
        <w:rPr>
          <w:noProof/>
          <w:vertAlign w:val="superscript"/>
        </w:rPr>
        <w:t>20,21</w:t>
      </w:r>
      <w:r w:rsidR="00272BF9">
        <w:fldChar w:fldCharType="end"/>
      </w:r>
      <w:r w:rsidR="0089272B" w:rsidRPr="1D1F162B">
        <w:t xml:space="preserve"> </w:t>
      </w:r>
      <w:r w:rsidR="008413A8">
        <w:t xml:space="preserve">Overall, </w:t>
      </w:r>
      <w:proofErr w:type="spellStart"/>
      <w:r w:rsidR="008413A8" w:rsidRPr="00BA2D67">
        <w:rPr>
          <w:i/>
          <w:iCs/>
        </w:rPr>
        <w:t>Dyx</w:t>
      </w:r>
      <w:proofErr w:type="spellEnd"/>
      <w:r w:rsidR="008413A8">
        <w:t xml:space="preserve"> may serve as an important clinical biomarker</w:t>
      </w:r>
      <w:r w:rsidR="205232D3" w:rsidRPr="1D1F162B">
        <w:t>,</w:t>
      </w:r>
      <w:r w:rsidR="008413A8">
        <w:t xml:space="preserve"> but more studies are needed</w:t>
      </w:r>
      <w:r w:rsidR="205232D3">
        <w:t xml:space="preserve"> bef</w:t>
      </w:r>
      <w:r w:rsidR="1D1F162B">
        <w:t>ore it can be translated into clinical practice</w:t>
      </w:r>
      <w:r w:rsidR="008413A8" w:rsidRPr="1D1F162B">
        <w:t>.</w:t>
      </w:r>
    </w:p>
    <w:p w14:paraId="3EC48761" w14:textId="77777777" w:rsidR="00BA2D67" w:rsidRPr="00BA2D67" w:rsidRDefault="00BA2D67" w:rsidP="00BA2D67">
      <w:pPr>
        <w:rPr>
          <w:sz w:val="8"/>
          <w:szCs w:val="8"/>
        </w:rPr>
      </w:pPr>
    </w:p>
    <w:p w14:paraId="4BC840FE" w14:textId="1BEF19FC" w:rsidR="00DE30CE" w:rsidRDefault="00DE30CE" w:rsidP="00BA2D67">
      <w:r>
        <w:t xml:space="preserve">To best study these ANS pathways, we would test HRV metrics in a target a population that has both depression and CAD, either disease, or neither. To do so, we will leverage the Emory Cardiovascular Biobank (Dr. </w:t>
      </w:r>
      <w:proofErr w:type="spellStart"/>
      <w:r>
        <w:t>Arshed</w:t>
      </w:r>
      <w:proofErr w:type="spellEnd"/>
      <w:r w:rsidRPr="36532362">
        <w:t xml:space="preserve"> </w:t>
      </w:r>
      <w:proofErr w:type="spellStart"/>
      <w:r>
        <w:t>Quyyumi</w:t>
      </w:r>
      <w:proofErr w:type="spellEnd"/>
      <w:r>
        <w:t>, PI (advisor),</w:t>
      </w:r>
      <w:r>
        <w:fldChar w:fldCharType="begin" w:fldLock="1"/>
      </w:r>
      <w:r w:rsidR="00F0442F">
        <w:instrText>ADDIN CSL_CITATION {"citationItems":[{"id":"ITEM-1","itemData":{"DOI":"10.1136/bmjopen-2017-018753","ISSN":"20446055","PMID":"29288185","abstract":"A series of calcineurin-inhibiting compds. consisting of a central arom. N-heterocycle, two aryl substituents and a 3-(dimethylamino)propyl chain was synthesized by introduction of the side chain. A corresponding haloheterocyclic compd. was transformed into a 3-(dimethylamino)propynyl heterocyclic compd. by Sonogashira coupling and was in turn hydrogenated in the presence of Pd/C to afford the 3-(dimethylamino)propyl-substituted target compds. Some of the products showed calcineurin inhibiting activity. [on SciFinder(R)]","author":[{"dropping-particle":"","family":"Ko","given":"Yi An","non-dropping-particle":"","parse-names":false,"suffix":""},{"dropping-particle":"","family":"Hayek","given":"Salim","non-dropping-particle":"","parse-names":false,"suffix":""},{"dropping-particle":"","family":"Sandesara","given":"Pratik","non-dropping-particle":"","parse-names":false,"suffix":""},{"dropping-particle":"","family":"Samman Tahhan","given":"Ayman","non-dropping-particle":"","parse-names":false,"suffix":""},{"dropping-particle":"","family":"Quyyumi","given":"Arshed","non-dropping-particle":"","parse-names":false,"suffix":""}],"container-title":"BMJ Open","id":"ITEM-1","issue":"12","issued":{"date-parts":[["2017"]]},"page":"e018753","publisher":"BMJ Publishing Group","title":"Cohort profile: The Emory Cardiovascular Biobank (EmCAB)","type":"article-journal","volume":"7"},"uris":["http://www.mendeley.com/documents/?uuid=9bc2f85c-3adc-4603-96f2-aa05093c7338"]},{"id":"ITEM-2","itemData":{"DOI":"10.1161/JAHA.113.000741","ISBN":"2047-9980","ISSN":"20479980","PMID":"24943475","abstract":"BACKGROUND: Young women with coronary heart disease have high rates of depression and a higher risk of adverse events than men of similar age. Whether depression has a higher prognostic value in this group than in men and older women is not known. Our objective was to assess whether depression in young women is associated with higher risk of coronary artery disease (CAD) and adverse outcomes compared with similarly aged men and older women. METHODS AND RESULTS: We examined 3237 patients undergoing coronary angiography for evaluation of CAD and followed them for 2.9 years (median). Depressive symptoms were assessed with the Patient Health Questionnaire (PHQ)-9, and CAD burden was dichotomized based on its presence or absence. After multivariable adjustment for CAD risk factors, depressive symptoms predicted CAD presence in women aged ≤ 55 years (odds ratio=1.07 95% confidence interval [CI] 1.02 to 1.13 per 1 point increase in PHQ-9 score), but not in men aged ≤ 55 years or women aged &gt;55 years. Depressive symptoms also predicted increased risk of death in women aged ≤ 55 years (adjusted hazard ratio=1.07, 95% CI 1.02 to 1.14, per 1 point increase in PHQ-9 score), but not in men aged ≤ 55 years and women aged &gt;55 years, with P=0.02 for the depression-sex interaction and P=0.02 for depression-sex-age interaction. CONCLUSIONS: Among patients with suspected or established CAD, depressive symptoms are associated with increased risk of death, particularly in young women. This group may be especially vulnerable to the adverse cardiovascular effects of depression.","author":[{"dropping-particle":"","family":"Shah","given":"Amit J.","non-dropping-particle":"","parse-names":false,"suffix":""},{"dropping-particle":"","family":"Ghasemzadeh","given":"Nima","non-dropping-particle":"","parse-names":false,"suffix":""},{"dropping-particle":"","family":"Zaragoza-Macias","given":"Elisa","non-dropping-particle":"","parse-names":false,"suffix":""},{"dropping-particle":"","family":"Patel","given":"Riyaz","non-dropping-particle":"","parse-names":false,"suffix":""},{"dropping-particle":"","family":"Eapen","given":"Danny J.","non-dropping-particle":"","parse-names":false,"suffix":""},{"dropping-particle":"","family":"Neeland","given":"Ian J.","non-dropping-particle":"","parse-names":false,"suffix":""},{"dropping-particle":"","family":"Pimple","given":"Pratik M.","non-dropping-particle":"","parse-names":false,"suffix":""},{"dropping-particle":"","family":"Zafari","given":"A. Maziar","non-dropping-particle":"","parse-names":false,"suffix":""},{"dropping-particle":"","family":"Quyyumi","given":"Arshed A.","non-dropping-particle":"","parse-names":false,"suffix":""},{"dropping-particle":"","family":"Vaccarino","given":"Viola","non-dropping-particle":"","parse-names":false,"suffix":""}],"container-title":"Journal of the American Heart Association","id":"ITEM-2","issue":"3","issued":{"date-parts":[["2014","6","18"]]},"page":"e000741","publisher":"American Heart Association, Inc.","title":"Sex and age differences in the association of depression with obstructive coronary artery disease and adverse cardiovascular events","type":"article-journal","volume":"3"},"uris":["http://www.mendeley.com/documents/?uuid=38eaff28-0230-49e1-b608-041005e4ad5a"]}],"mendeley":{"formattedCitation":"&lt;sup&gt;22,23&lt;/sup&gt;","plainTextFormattedCitation":"22,23","previouslyFormattedCitation":"&lt;sup&gt;22,25&lt;/sup&gt;"},"properties":{"noteIndex":0},"schema":"https://github.com/citation-style-language/schema/raw/master/csl-citation.json"}</w:instrText>
      </w:r>
      <w:r>
        <w:fldChar w:fldCharType="separate"/>
      </w:r>
      <w:r w:rsidR="00F0442F" w:rsidRPr="00F0442F">
        <w:rPr>
          <w:noProof/>
          <w:vertAlign w:val="superscript"/>
        </w:rPr>
        <w:t>22,23</w:t>
      </w:r>
      <w:r>
        <w:fldChar w:fldCharType="end"/>
      </w:r>
      <w:r>
        <w:t xml:space="preserve"> a prospective, well-characterized cohort of high</w:t>
      </w:r>
      <w:r w:rsidR="1D1F162B" w:rsidRPr="36532362">
        <w:t>-</w:t>
      </w:r>
      <w:r>
        <w:t>risk symptomatic patients referred for angiography. We will examine depressive symptoms</w:t>
      </w:r>
      <w:r w:rsidR="00016077" w:rsidRPr="36532362">
        <w:t xml:space="preserve"> </w:t>
      </w:r>
      <w:r w:rsidR="00CC3913">
        <w:t xml:space="preserve">(via </w:t>
      </w:r>
      <w:r w:rsidR="00CC3913" w:rsidRPr="00460EC5">
        <w:t>Patient Health Questionnaire-9</w:t>
      </w:r>
      <w:r w:rsidR="00CC3913">
        <w:t xml:space="preserve"> or PHQ-9)</w:t>
      </w:r>
      <w:r w:rsidR="00CC3913" w:rsidRPr="00460EC5">
        <w:fldChar w:fldCharType="begin" w:fldLock="1"/>
      </w:r>
      <w:r w:rsidR="00F0442F">
        <w:instrText>ADDIN CSL_CITATION {"citationItems":[{"id":"ITEM-1","itemData":{"ISSN":"0884-8734","PMID":"11556941","abstract":"OBJECTIVE While considerable attention has focused on improving the detection of depression, assessment of severity is also important in guiding treatment decisions. Therefore, we examined the validity of a brief, new measure of depression severity. MEASUREMENTS The Patient Health Questionnaire (PHQ) is a self-administered version of the PRIME-MD diagnostic instrument for common mental disorders. The PHQ-9 is the depression module, which scores each of the 9 DSM-IV criteria as \"0\"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 RESULTS As PHQ-9 depression severity increased, there was a substantial decrease in functional status on all 6 SF-20 subscales. Also, symptom-related difficulty, sick days, and health care utilization increased. Using the MHP reinterview as the criterion standard, a PHQ-9 score &gt; or =10 had a sensitivity of 88% and a specificity of 88% for major depression. PHQ-9 scores of 5, 10, 15, and 20 represented mild, moderate, moderately severe, and severe depression, respectively. Results were similar in the primary care and obstetrics-gynecology samples. CONCLUSION In addition to making criteria-based diagnoses of depressive disorders, the PHQ-9 is also a reliable and valid measure of depression severity. These characteristics plus its brevity make the PHQ-9 a useful clinical and research tool.","author":[{"dropping-particle":"","family":"Kroenke","given":"K","non-dropping-particle":"","parse-names":false,"suffix":""},{"dropping-particle":"","family":"Spitzer","given":"R L","non-dropping-particle":"","parse-names":false,"suffix":""},{"dropping-particle":"","family":"Williams","given":"J B","non-dropping-particle":"","parse-names":false,"suffix":""}],"container-title":"Journal of general internal medicine","id":"ITEM-1","issue":"9","issued":{"date-parts":[["2001","9"]]},"page":"606-13","title":"The PHQ-9: validity of a brief depression severity measure.","type":"article-journal","volume":"16"},"uris":["http://www.mendeley.com/documents/?uuid=68f586a9-fb34-4128-bd99-f13db07f7a56"]}],"mendeley":{"formattedCitation":"&lt;sup&gt;24&lt;/sup&gt;","plainTextFormattedCitation":"24","previouslyFormattedCitation":"&lt;sup&gt;26&lt;/sup&gt;"},"properties":{"noteIndex":0},"schema":"https://github.com/citation-style-language/schema/raw/master/csl-citation.json"}</w:instrText>
      </w:r>
      <w:r w:rsidR="00CC3913" w:rsidRPr="00460EC5">
        <w:fldChar w:fldCharType="separate"/>
      </w:r>
      <w:r w:rsidR="00F0442F" w:rsidRPr="00F0442F">
        <w:rPr>
          <w:noProof/>
          <w:vertAlign w:val="superscript"/>
        </w:rPr>
        <w:t>24</w:t>
      </w:r>
      <w:r w:rsidR="00CC3913" w:rsidRPr="00460EC5">
        <w:fldChar w:fldCharType="end"/>
      </w:r>
      <w:r w:rsidR="00CC3913">
        <w:rPr>
          <w:b/>
          <w:bCs/>
        </w:rPr>
        <w:t xml:space="preserve"> </w:t>
      </w:r>
      <w:r w:rsidR="00016077">
        <w:t xml:space="preserve">and </w:t>
      </w:r>
      <w:r w:rsidR="001546E3">
        <w:t>HRV</w:t>
      </w:r>
      <w:r w:rsidR="00016077">
        <w:t xml:space="preserve"> using a newly developed ECG patch</w:t>
      </w:r>
      <w:r w:rsidR="001546E3" w:rsidRPr="36532362">
        <w:t xml:space="preserve"> </w:t>
      </w:r>
      <w:r w:rsidR="00016077">
        <w:t>in</w:t>
      </w:r>
      <w:r w:rsidR="001546E3" w:rsidRPr="36532362">
        <w:t xml:space="preserve"> </w:t>
      </w:r>
      <w:r>
        <w:t xml:space="preserve">200 </w:t>
      </w:r>
      <w:r w:rsidR="00016077">
        <w:t>patients prior to</w:t>
      </w:r>
      <w:r w:rsidR="001546E3">
        <w:t xml:space="preserve"> catheterization</w:t>
      </w:r>
      <w:r w:rsidR="00CC3913" w:rsidRPr="36532362">
        <w:t>,</w:t>
      </w:r>
      <w:r w:rsidR="001546E3" w:rsidRPr="00460EC5">
        <w:fldChar w:fldCharType="begin" w:fldLock="1"/>
      </w:r>
      <w:r w:rsidR="00F0442F">
        <w:instrText>ADDIN CSL_CITATION {"citationItems":[{"id":"ITEM-1","itemData":{"DOI":"10.1088/1361-6579/aae021","ISBN":"2514599342","ISSN":"1361-6579","PMID":"30199376","abstract":"Abstract Variability metrics hold promise as potential indicators for autonomic function, prediction of adverse cardiovascular outcomes, psychophysiological status, and general wellness. Although the investigation of heart rate variability (HRV) has been prevalent for several decades, the methods used for preprocessing, windowing, and choosing appropriate parameters lacks consensus among academic and clinical investigators. Moreover, many of the important steps are omitted from publications, preventing reproducibility. To address this, we have compiled a comprehensive and open-source modular toolbox for calculating HRV metrics and other related variability indices, on both raw cardiovascular time series, and RR intervals. The software, known as the PhysioNet Cardiovascular Signal Toolbox, is implemented in the MATLAB programming language, with standard (open) input and output formats, and requires no external libraries. The functioning of our software is compared with other widely used and referenced HRV toolboxes to identify important differences. Our findings demonstrate how modest differences in the approach to HRV analysis can lead to divergent results, a factor that might have contributed to the lack of repeatability of studies and clinical applicability of HRV metrics. Existing HRV toolboxes do not include standardized preprocessing, signal quality indices (for noisy segment removal), and abnormal rhythm detection and are therefore likely to lead to significant errors in the presence of moderate to high noise or arrhythmias. We therefore describe the inclusion of validated tools to address these issues. We also make recommendations for default values and testing/reporting.","author":[{"dropping-particle":"","family":"Vest","given":"Adriana N.","non-dropping-particle":"","parse-names":false,"suffix":""},{"dropping-particle":"","family":"Poian","given":"Giulia","non-dropping-particle":"Da","parse-names":false,"suffix":""},{"dropping-particle":"","family":"Li","given":"Qiao","non-dropping-particle":"","parse-names":false,"suffix":""},{"dropping-particle":"","family":"Liu","given":"Chengyu","non-dropping-particle":"","parse-names":false,"suffix":""},{"dropping-particle":"","family":"Nemati","given":"Shamim","non-dropping-particle":"","parse-names":false,"suffix":""},{"dropping-particle":"","family":"Shah","given":"Amit J.","non-dropping-particle":"","parse-names":false,"suffix":""},{"dropping-particle":"","family":"Clifford","given":"Gari D.","non-dropping-particle":"","parse-names":false,"suffix":""}],"container-title":"Physiological Measurement","id":"ITEM-1","issue":"10","issued":{"date-parts":[["2018","10","11"]]},"page":"105004","title":"An open source benchmarked toolbox for cardiovascular waveform and interval analysis","type":"article-journal","volume":"39"},"uris":["http://www.mendeley.com/documents/?uuid=61b6bc55-ada3-452a-97c5-7be5b427a028"]}],"mendeley":{"formattedCitation":"&lt;sup&gt;25&lt;/sup&gt;","plainTextFormattedCitation":"25","previouslyFormattedCitation":"&lt;sup&gt;27&lt;/sup&gt;"},"properties":{"noteIndex":0},"schema":"https://github.com/citation-style-language/schema/raw/master/csl-citation.json"}</w:instrText>
      </w:r>
      <w:r w:rsidR="001546E3" w:rsidRPr="00460EC5">
        <w:fldChar w:fldCharType="separate"/>
      </w:r>
      <w:r w:rsidR="00F0442F" w:rsidRPr="00F0442F">
        <w:rPr>
          <w:noProof/>
          <w:vertAlign w:val="superscript"/>
        </w:rPr>
        <w:t>25</w:t>
      </w:r>
      <w:r w:rsidR="001546E3" w:rsidRPr="00460EC5">
        <w:fldChar w:fldCharType="end"/>
      </w:r>
      <w:r w:rsidR="00CC3913">
        <w:t xml:space="preserve"> and</w:t>
      </w:r>
      <w:r w:rsidRPr="36532362">
        <w:t xml:space="preserve"> </w:t>
      </w:r>
      <w:r w:rsidR="00CC3913">
        <w:t>examine the shared ANS mechanism between depression and CAD.</w:t>
      </w:r>
      <w:r w:rsidR="00F0442F">
        <w:t xml:space="preserve"> Our preliminary analysis suggests a strong relationship with abnormal HRV and both CAD and depression.</w:t>
      </w:r>
      <w:r w:rsidR="00CC3913" w:rsidRPr="36532362">
        <w:t xml:space="preserve"> </w:t>
      </w:r>
      <w:r w:rsidR="00F0442F">
        <w:t xml:space="preserve"> Furthermore, </w:t>
      </w:r>
      <w:r w:rsidR="00F0442F">
        <w:rPr>
          <w:u w:val="single"/>
        </w:rPr>
        <w:t>t</w:t>
      </w:r>
      <w:r w:rsidRPr="00E911A8">
        <w:rPr>
          <w:u w:val="single"/>
        </w:rPr>
        <w:t xml:space="preserve">he autonomic pathways that underlie depression and CAD </w:t>
      </w:r>
      <w:r>
        <w:rPr>
          <w:u w:val="single"/>
        </w:rPr>
        <w:t>are heavily influenced by age and sex</w:t>
      </w:r>
      <w:r>
        <w:t>. My mentors, Drs. Shah and Vaccarino, have found that depressive symptoms and CAD are most strongly associated in women less than 60 years of age;</w:t>
      </w:r>
      <w:r>
        <w:fldChar w:fldCharType="begin" w:fldLock="1"/>
      </w:r>
      <w:r>
        <w:instrText>ADDIN CSL_CITATION {"citationItems":[{"id":"ITEM-1","itemData":{"DOI":"10.1161/JAHA.113.000741","ISBN":"2047-9980","ISSN":"20479980","PMID":"24943475","abstract":"BACKGROUND: Young women with coronary heart disease have high rates of depression and a higher risk of adverse events than men of similar age. Whether depression has a higher prognostic value in this group than in men and older women is not known. Our objective was to assess whether depression in young women is associated with higher risk of coronary artery disease (CAD) and adverse outcomes compared with similarly aged men and older women. METHODS AND RESULTS: We examined 3237 patients undergoing coronary angiography for evaluation of CAD and followed them for 2.9 years (median). Depressive symptoms were assessed with the Patient Health Questionnaire (PHQ)-9, and CAD burden was dichotomized based on its presence or absence. After multivariable adjustment for CAD risk factors, depressive symptoms predicted CAD presence in women aged ≤ 55 years (odds ratio=1.07 95% confidence interval [CI] 1.02 to 1.13 per 1 point increase in PHQ-9 score), but not in men aged ≤ 55 years or women aged &gt;55 years. Depressive symptoms also predicted increased risk of death in women aged ≤ 55 years (adjusted hazard ratio=1.07, 95% CI 1.02 to 1.14, per 1 point increase in PHQ-9 score), but not in men aged ≤ 55 years and women aged &gt;55 years, with P=0.02 for the depression-sex interaction and P=0.02 for depression-sex-age interaction. CONCLUSIONS: Among patients with suspected or established CAD, depressive symptoms are associated with increased risk of death, particularly in young women. This group may be especially vulnerable to the adverse cardiovascular effects of depression.","author":[{"dropping-particle":"","family":"Shah","given":"Amit J.","non-dropping-particle":"","parse-names":false,"suffix":""},{"dropping-particle":"","family":"Ghasemzadeh","given":"Nima","non-dropping-particle":"","parse-names":false,"suffix":""},{"dropping-particle":"","family":"Zaragoza-Macias","given":"Elisa","non-dropping-particle":"","parse-names":false,"suffix":""},{"dropping-particle":"","family":"Patel","given":"Riyaz","non-dropping-particle":"","parse-names":false,"suffix":""},{"dropping-particle":"","family":"Eapen","given":"Danny J.","non-dropping-particle":"","parse-names":false,"suffix":""},{"dropping-particle":"","family":"Neeland","given":"Ian J.","non-dropping-particle":"","parse-names":false,"suffix":""},{"dropping-particle":"","family":"Pimple","given":"Pratik M.","non-dropping-particle":"","parse-names":false,"suffix":""},{"dropping-particle":"","family":"Zafari","given":"A. Maziar","non-dropping-particle":"","parse-names":false,"suffix":""},{"dropping-particle":"","family":"Quyyumi","given":"Arshed A.","non-dropping-particle":"","parse-names":false,"suffix":""},{"dropping-particle":"","family":"Vaccarino","given":"Viola","non-dropping-particle":"","parse-names":false,"suffix":""}],"container-title":"Journal of the American Heart Association","id":"ITEM-1","issue":"3","issued":{"date-parts":[["2014","6","18"]]},"page":"e000741","publisher":"American Heart Association, Inc.","title":"Sex and age differences in the association of depression with obstructive coronary artery disease and adverse cardiovascular events","type":"article-journal","volume":"3"},"uris":["http://www.mendeley.com/documents/?uuid=38eaff28-0230-49e1-b608-041005e4ad5a"]}],"mendeley":{"formattedCitation":"&lt;sup&gt;22&lt;/sup&gt;","plainTextFormattedCitation":"22","previouslyFormattedCitation":"&lt;sup&gt;22&lt;/sup&gt;"},"properties":{"noteIndex":0},"schema":"https://github.com/citation-style-language/schema/raw/master/csl-citation.json"}</w:instrText>
      </w:r>
      <w:r>
        <w:fldChar w:fldCharType="separate"/>
      </w:r>
      <w:r w:rsidRPr="00E911A8">
        <w:rPr>
          <w:noProof/>
          <w:vertAlign w:val="superscript"/>
        </w:rPr>
        <w:t>22</w:t>
      </w:r>
      <w:r>
        <w:fldChar w:fldCharType="end"/>
      </w:r>
      <w:r>
        <w:t xml:space="preserve"> in addition, young women are twice as likely to have depression and myocardial ischemia with mental stress.</w:t>
      </w:r>
      <w:r>
        <w:fldChar w:fldCharType="begin" w:fldLock="1"/>
      </w:r>
      <w:r w:rsidR="00F0442F">
        <w:instrText>ADDIN CSL_CITATION {"citationItems":[{"id":"ITEM-1","itemData":{"DOI":"10.1161/JAHA.116.003630","ISSN":"20479980","PMID":"27559072","abstract":"BACKGROUND Emerging data suggest that young women with coronary heart disease (CHD) are disproportionally vulnerable to the adverse cardiovascular effects of psychological stress. We hypothesized that younger, but not older, women with stable CHD are more likely than their male peers to develop mental stress-induced myocardial ischemia (MSIMI). METHODS AND RESULTS We studied 686 patients (191 women) with stable coronary heart disease (CHD). Patients underwent (99m)Tc-sestamibi myocardial perfusion imaging at rest and with both mental (speech task) and conventional (exercise/pharmacological) stress testing. We compared quantitative (by automated software) and visual parameters of inducible ischemia between women and men and assessed age as an effect modifier. Women had a more-adverse psychosocial profile than men whereas there were few differences in medical history and CHD risk factors. Both quantitative and visual indicators of ischemia with mental stress were disproportionally larger in younger women. For each 10 years of decreasing age, the total reversibility severity score with mental stress was 9.6 incremental points higher (interaction, P&lt;0.001) and the incidence of MSIMI was 82.6% higher (interaction, P=0.004) in women than in men. Incidence of MSIMI in women ≤50 years was almost 4-fold higher than in men of similar age and older patients. These results persisted when adjusting for sociodemographic and medical risk factors, psychosocial factors, and medications. There were no significant sex differences in inducible ischemia with conventional stress. CONCLUSIONS Young women with stable CHD are susceptible to MSIMI, which could play a role in the prognosis of this group.","author":[{"dropping-particle":"","family":"Vaccarino","given":"Viola","non-dropping-particle":"","parse-names":false,"suffix":""},{"dropping-particle":"","family":"Wilmot","given":"Kobina","non-dropping-particle":"","parse-names":false,"suffix":""},{"dropping-particle":"Al","family":"Mheid","given":"Ibhar","non-dropping-particle":"","parse-names":false,"suffix":""},{"dropping-particle":"","family":"Ramadan","given":"Ronnie","non-dropping-particle":"","parse-names":false,"suffix":""},{"dropping-particle":"","family":"Pimple","given":"Pratik","non-dropping-particle":"","parse-names":false,"suffix":""},{"dropping-particle":"","family":"Shah","given":"Amit J","non-dropping-particle":"","parse-names":false,"suffix":""},{"dropping-particle":"V","family":"Garcia","given":"Ernest","non-dropping-particle":"","parse-names":false,"suffix":""},{"dropping-particle":"","family":"Nye","given":"Jonathon","non-dropping-particle":"","parse-names":false,"suffix":""},{"dropping-particle":"","family":"Ward","given":"Laura","non-dropping-particle":"","parse-names":false,"suffix":""},{"dropping-particle":"","family":"Hammadah","given":"Muhammad","non-dropping-particle":"","parse-names":false,"suffix":""},{"dropping-particle":"","family":"Kutner","given":"Michael","non-dropping-particle":"","parse-names":false,"suffix":""},{"dropping-particle":"","family":"Long","given":"Qi","non-dropping-particle":"","parse-names":false,"suffix":""},{"dropping-particle":"","family":"Douglas Bremner","given":"J.","non-dropping-particle":"","parse-names":false,"suffix":""},{"dropping-particle":"","family":"Esteves","given":"Fabio","non-dropping-particle":"","parse-names":false,"suffix":""},{"dropping-particle":"","family":"Raggi","given":"Paolo","non-dropping-particle":"","parse-names":false,"suffix":""},{"dropping-particle":"","family":"Quyyumi","given":"Arshed A","non-dropping-particle":"","parse-names":false,"suffix":""}],"container-title":"Journal of the American Heart Association","id":"ITEM-1","issue":"9","issued":{"date-parts":[["2016"]]},"title":"Sex differences in mental stress-induced myocardial ischemia in patients with coronary heart disease","type":"article-journal","volume":"5"},"uris":["http://www.mendeley.com/documents/?uuid=10a94d88-ff25-4c86-b299-dc6b3c623390"]}],"mendeley":{"formattedCitation":"&lt;sup&gt;26&lt;/sup&gt;","plainTextFormattedCitation":"26","previouslyFormattedCitation":"&lt;sup&gt;22&lt;/sup&gt;"},"properties":{"noteIndex":0},"schema":"https://github.com/citation-style-language/schema/raw/master/csl-citation.json"}</w:instrText>
      </w:r>
      <w:r>
        <w:fldChar w:fldCharType="separate"/>
      </w:r>
      <w:r w:rsidR="00F0442F" w:rsidRPr="00F0442F">
        <w:rPr>
          <w:noProof/>
          <w:vertAlign w:val="superscript"/>
        </w:rPr>
        <w:t>26</w:t>
      </w:r>
      <w:r>
        <w:fldChar w:fldCharType="end"/>
      </w:r>
      <w:r>
        <w:t xml:space="preserve"> HRV is strongly affected by both age and sex,</w:t>
      </w:r>
      <w:r>
        <w:fldChar w:fldCharType="begin" w:fldLock="1"/>
      </w:r>
      <w:r w:rsidR="00F0442F">
        <w:instrText>ADDIN CSL_CITATION {"citationItems":[{"id":"ITEM-1","itemData":{"DOI":"10.1016/j.ijcard.2013.11.116","ISSN":"01675273","PMID":"24365620","abstract":"International Journal of Cardiology, 171 (2014) e42-e45. doi:10.1016/j.ijcard.2013.11.116","author":[{"dropping-particle":"","family":"Sacha","given":"Jerzy","non-dropping-particle":"","parse-names":false,"suffix":""},{"dropping-particle":"","family":"Barabach","given":"Szymon","non-dropping-particle":"","parse-names":false,"suffix":""},{"dropping-particle":"","family":"Statkiewicz-Barabach","given":"Gabriela","non-dropping-particle":"","parse-names":false,"suffix":""},{"dropping-particle":"","family":"Sacha","given":"Krzysztof","non-dropping-particle":"","parse-names":false,"suffix":""},{"dropping-particle":"","family":"Müller","given":"Alexander","non-dropping-particle":"","parse-names":false,"suffix":""},{"dropping-particle":"","family":"Piskorski","given":"Jaroslaw","non-dropping-particle":"","parse-names":false,"suffix":""},{"dropping-particle":"","family":"Barthel","given":"Petra","non-dropping-particle":"","parse-names":false,"suffix":""},{"dropping-particle":"","family":"Schmidt","given":"Georg","non-dropping-particle":"","parse-names":false,"suffix":""}],"container-title":"International Journal of Cardiology","id":"ITEM-1","issue":"2","issued":{"date-parts":[["2014"]]},"page":"42-45","title":"Gender differences in the interaction between heart rate and its variability - How to use it to improve the prognostic power of heart rate variability","type":"article","volume":"171"},"uris":["http://www.mendeley.com/documents/?uuid=4e83a6c8-e761-409b-af84-63546b7672b5"]}],"mendeley":{"formattedCitation":"&lt;sup&gt;27&lt;/sup&gt;","plainTextFormattedCitation":"27","previouslyFormattedCitation":"&lt;sup&gt;23&lt;/sup&gt;"},"properties":{"noteIndex":0},"schema":"https://github.com/citation-style-language/schema/raw/master/csl-citation.json"}</w:instrText>
      </w:r>
      <w:r>
        <w:fldChar w:fldCharType="separate"/>
      </w:r>
      <w:r w:rsidR="00F0442F" w:rsidRPr="00F0442F">
        <w:rPr>
          <w:noProof/>
          <w:vertAlign w:val="superscript"/>
        </w:rPr>
        <w:t>27</w:t>
      </w:r>
      <w:r>
        <w:fldChar w:fldCharType="end"/>
      </w:r>
      <w:r>
        <w:t xml:space="preserve">  and in preliminary work we found that abnormal HRV was most strongly associated with depressive symptoms in younger women. By studying how </w:t>
      </w:r>
      <w:proofErr w:type="spellStart"/>
      <w:r w:rsidRPr="00BA2D67">
        <w:rPr>
          <w:i/>
          <w:iCs/>
        </w:rPr>
        <w:t>Dyx</w:t>
      </w:r>
      <w:proofErr w:type="spellEnd"/>
      <w:r w:rsidRPr="00BA2D67">
        <w:rPr>
          <w:i/>
          <w:iCs/>
        </w:rPr>
        <w:t xml:space="preserve"> </w:t>
      </w:r>
      <w:r>
        <w:t xml:space="preserve">and its relationships with depression and CAD may differ by age and sex, we can better understand mechanisms that may be potentially specific to </w:t>
      </w:r>
      <w:r w:rsidR="00F0442F">
        <w:t>a</w:t>
      </w:r>
      <w:r w:rsidRPr="36532362">
        <w:t xml:space="preserve"> </w:t>
      </w:r>
      <w:r>
        <w:t>high</w:t>
      </w:r>
      <w:r w:rsidR="36532362">
        <w:t>-</w:t>
      </w:r>
      <w:r>
        <w:t>risk group.</w:t>
      </w:r>
      <w:r>
        <w:fldChar w:fldCharType="begin" w:fldLock="1"/>
      </w:r>
      <w:r w:rsidR="00F0442F">
        <w:instrText>ADDIN CSL_CITATION {"citationItems":[{"id":"ITEM-1","itemData":{"DOI":"10.1161/CIRCULATIONAHA.117.030849","ISSN":"15244539","PMID":"29459465","abstract":"BACKGROUND Mental stress-induced myocardial ischemia (MSIMI) is frequent in patients with coronary artery disease and is associated with worse prognosis. Young women with a previous myocardial infarction (MI), a group with unexplained higher mortality than men of comparable age, have shown elevated rates of MSIMI, but the mechanisms are unknown. METHODS We studied 306 patients (150 women and 156 men) ≤61 years of age who were hospitalized for MI in the previous 8 months and 112 community controls (58 women and 54 men) frequency matched for sex and age to the patients with MI. Endothelium-dependent flow-mediated dilation and microvascular reactivity (reactive hyperemia index) were measured at rest and 30 minutes after mental stress. The digital vasomotor response to mental stress was assessed using peripheral arterial tonometry. Patients received 99mTc-sestamibi myocardial perfusion imaging at rest, with mental (speech task) and conventional (exercise/pharmacological) stress. RESULTS The mean age of the sample was 50 years (range, 22-61). In the MI group but not among controls, women had a more adverse socioeconomic and psychosocial profile than men. There were no sex differences in cardiovascular risk factors, and among patients with MI, clinical severity tended to be lower in women. Women in both groups showed a higher peripheral arterial tonometry ratio during mental stress but a lower reactive hyperemia index after mental stress, indicating enhanced microvascular dysfunction after stress. There were no sex differences in flow-mediated dilation changes with mental stress. The rate of MSIMI was twice as high in women as in men (22% versus 11%, P=0.009), and ischemia with conventional stress was similarly elevated (31% versus 16%, P=0.002). Psychosocial and clinical risk factors did not explain sex differences in inducible ischemia. Although vascular responses to mental stress (peripheral arterial tonometry ratio and reactive hyperemia index) also did not explain sex differences in MSIMI, they were predictive of MSIMI in women only. CONCLUSIONS Young women after MI have a 2-fold likelihood of developing MSIMI compared with men and a similar increase in conventional stress ischemia. Microvascular dysfunction and peripheral vasoconstriction with mental stress are implicated in MSIMI among women but not among men, perhaps reflecting women's proclivity toward ischemia because of microcirculatory abnormalities.","author":[{"dropping-particle":"","family":"Vaccarino","given":"Viola","non-dropping-particle":"","parse-names":false,"suffix":""},{"dropping-particle":"","family":"Sullivan","given":"Samaah","non-dropping-particle":"","parse-names":false,"suffix":""},{"dropping-particle":"","family":"Hammadah","given":"Muhammad","non-dropping-particle":"","parse-names":false,"suffix":""},{"dropping-particle":"","family":"Wilmot","given":"Kobina","non-dropping-particle":"","parse-names":false,"suffix":""},{"dropping-particle":"","family":"Mheid","given":"Ibhar","non-dropping-particle":"Al","parse-names":false,"suffix":""},{"dropping-particle":"","family":"Ramadan","given":"Ronnie","non-dropping-particle":"","parse-names":false,"suffix":""},{"dropping-particle":"","family":"Elon","given":"Lisa","non-dropping-particle":"","parse-names":false,"suffix":""},{"dropping-particle":"","family":"Pimple","given":"Pratik M.","non-dropping-particle":"","parse-names":false,"suffix":""},{"dropping-particle":"V.","family":"Garcia","given":"Ernest","non-dropping-particle":"","parse-names":false,"suffix":""},{"dropping-particle":"","family":"Nye","given":"Jonathon","non-dropping-particle":"","parse-names":false,"suffix":""},{"dropping-particle":"","family":"Shah","given":"Amit J.","non-dropping-particle":"","parse-names":false,"suffix":""},{"dropping-particle":"","family":"Alkhoder","given":"Ayman","non-dropping-particle":"","parse-names":false,"suffix":""},{"dropping-particle":"","family":"Levantsevych","given":"Oleksiy","non-dropping-particle":"","parse-names":false,"suffix":""},{"dropping-particle":"","family":"Gay","given":"Hawkins","non-dropping-particle":"","parse-names":false,"suffix":""},{"dropping-particle":"","family":"Obideen","given":"Malik","non-dropping-particle":"","parse-names":false,"suffix":""},{"dropping-particle":"","family":"Huang","given":"Minxuan","non-dropping-particle":"","parse-names":false,"suffix":""},{"dropping-particle":"","family":"Lewis","given":"Tené T.","non-dropping-particle":"","parse-names":false,"suffix":""},{"dropping-particle":"","family":"Bremner","given":"J. Douglas","non-dropping-particle":"","parse-names":false,"suffix":""},{"dropping-particle":"","family":"Quyyumi","given":"Arshed A.","non-dropping-particle":"","parse-names":false,"suffix":""},{"dropping-particle":"","family":"Raggi","given":"Paolo","non-dropping-particle":"","parse-names":false,"suffix":""}],"container-title":"Circulation","id":"ITEM-1","issue":"8","issued":{"date-parts":[["2018","2","20"]]},"page":"794-805","title":"Mental stress-induced-myocardial ischemia in young patients with recent myocardial infarction: Sex differences and mechanisms","type":"article-journal","volume":"137"},"uris":["http://www.mendeley.com/documents/?uuid=1ab45ce1-0471-466f-a41b-1c31a0a614dd"]}],"mendeley":{"formattedCitation":"&lt;sup&gt;28&lt;/sup&gt;","plainTextFormattedCitation":"28","previouslyFormattedCitation":"&lt;sup&gt;24&lt;/sup&gt;"},"properties":{"noteIndex":0},"schema":"https://github.com/citation-style-language/schema/raw/master/csl-citation.json"}</w:instrText>
      </w:r>
      <w:r>
        <w:fldChar w:fldCharType="separate"/>
      </w:r>
      <w:r w:rsidR="00F0442F" w:rsidRPr="00F0442F">
        <w:rPr>
          <w:noProof/>
          <w:vertAlign w:val="superscript"/>
        </w:rPr>
        <w:t>28</w:t>
      </w:r>
      <w:r>
        <w:fldChar w:fldCharType="end"/>
      </w:r>
      <w:r w:rsidR="00F0442F">
        <w:t xml:space="preserve"> Our aims are:</w:t>
      </w:r>
    </w:p>
    <w:p w14:paraId="506ED9B8" w14:textId="77777777" w:rsidR="00E911A8" w:rsidRPr="00E911A8" w:rsidRDefault="00E911A8" w:rsidP="005024B1">
      <w:pPr>
        <w:rPr>
          <w:b/>
          <w:bCs/>
          <w:sz w:val="8"/>
          <w:szCs w:val="8"/>
        </w:rPr>
      </w:pPr>
    </w:p>
    <w:p w14:paraId="1E2645D0" w14:textId="21D86D92" w:rsidR="00D76CC0" w:rsidRPr="00BA2D67" w:rsidRDefault="00CC3913">
      <w:pPr>
        <w:rPr>
          <w:i/>
          <w:iCs/>
        </w:rPr>
      </w:pPr>
      <w:r>
        <w:rPr>
          <w:b/>
          <w:bCs/>
        </w:rPr>
        <w:t>A</w:t>
      </w:r>
      <w:r w:rsidR="001546E3">
        <w:rPr>
          <w:b/>
          <w:bCs/>
        </w:rPr>
        <w:t>im 1. Quantify</w:t>
      </w:r>
      <w:r w:rsidR="001546E3" w:rsidRPr="00544424">
        <w:rPr>
          <w:b/>
          <w:bCs/>
        </w:rPr>
        <w:t xml:space="preserve"> the relationship between </w:t>
      </w:r>
      <w:r w:rsidR="001546E3">
        <w:rPr>
          <w:b/>
          <w:bCs/>
        </w:rPr>
        <w:t>depressive symptoms</w:t>
      </w:r>
      <w:r w:rsidR="00CE3A08" w:rsidRPr="00CE3A08">
        <w:rPr>
          <w:b/>
          <w:bCs/>
        </w:rPr>
        <w:t xml:space="preserve"> and</w:t>
      </w:r>
      <w:r w:rsidR="00B15AE6">
        <w:rPr>
          <w:b/>
          <w:bCs/>
        </w:rPr>
        <w:t xml:space="preserve"> ANS dysfunction</w:t>
      </w:r>
      <w:r>
        <w:rPr>
          <w:b/>
          <w:bCs/>
        </w:rPr>
        <w:t>.</w:t>
      </w:r>
      <w:r w:rsidR="00B15AE6" w:rsidRPr="00BA2D67">
        <w:t xml:space="preserve"> </w:t>
      </w:r>
      <w:r w:rsidR="001546E3" w:rsidRPr="00BA2D67">
        <w:rPr>
          <w:i/>
          <w:iCs/>
        </w:rPr>
        <w:t xml:space="preserve">We </w:t>
      </w:r>
      <w:r w:rsidR="007F565B" w:rsidRPr="00BA2D67">
        <w:rPr>
          <w:i/>
          <w:iCs/>
        </w:rPr>
        <w:t xml:space="preserve">hypothesize </w:t>
      </w:r>
      <w:r w:rsidR="00F0442F" w:rsidRPr="00BA2D67">
        <w:rPr>
          <w:i/>
          <w:iCs/>
        </w:rPr>
        <w:t xml:space="preserve">A) </w:t>
      </w:r>
      <w:r w:rsidR="001546E3" w:rsidRPr="00BA2D67">
        <w:rPr>
          <w:i/>
          <w:iCs/>
        </w:rPr>
        <w:t xml:space="preserve">elevated </w:t>
      </w:r>
      <w:r w:rsidRPr="00BA2D67">
        <w:rPr>
          <w:i/>
          <w:iCs/>
        </w:rPr>
        <w:t>PHQ-9 scores</w:t>
      </w:r>
      <w:r w:rsidR="001546E3" w:rsidRPr="00BA2D67">
        <w:rPr>
          <w:i/>
          <w:iCs/>
        </w:rPr>
        <w:t xml:space="preserve"> will associate with low </w:t>
      </w:r>
      <w:proofErr w:type="spellStart"/>
      <w:r w:rsidR="001546E3" w:rsidRPr="00BA2D67">
        <w:rPr>
          <w:i/>
          <w:iCs/>
        </w:rPr>
        <w:t>Dyx</w:t>
      </w:r>
      <w:proofErr w:type="spellEnd"/>
      <w:r w:rsidR="00F0442F" w:rsidRPr="00BA2D67">
        <w:rPr>
          <w:i/>
          <w:iCs/>
        </w:rPr>
        <w:t xml:space="preserve">, and B) </w:t>
      </w:r>
      <w:r w:rsidR="00D76CC0" w:rsidRPr="00BA2D67">
        <w:rPr>
          <w:i/>
          <w:iCs/>
        </w:rPr>
        <w:t xml:space="preserve">that </w:t>
      </w:r>
      <w:r w:rsidR="00F84826" w:rsidRPr="00BA2D67">
        <w:rPr>
          <w:i/>
          <w:iCs/>
        </w:rPr>
        <w:t xml:space="preserve">this </w:t>
      </w:r>
      <w:r w:rsidR="00D76CC0" w:rsidRPr="00BA2D67">
        <w:rPr>
          <w:i/>
          <w:iCs/>
        </w:rPr>
        <w:t xml:space="preserve">association will be stronger in women and in younger </w:t>
      </w:r>
      <w:r w:rsidR="00F84826" w:rsidRPr="00BA2D67">
        <w:rPr>
          <w:i/>
          <w:iCs/>
        </w:rPr>
        <w:t>p</w:t>
      </w:r>
      <w:r w:rsidR="36532362" w:rsidRPr="00BA2D67">
        <w:rPr>
          <w:i/>
          <w:iCs/>
        </w:rPr>
        <w:t xml:space="preserve">articipants </w:t>
      </w:r>
      <w:r w:rsidR="00F84826" w:rsidRPr="00BA2D67">
        <w:rPr>
          <w:i/>
          <w:iCs/>
        </w:rPr>
        <w:t xml:space="preserve">(age </w:t>
      </w:r>
      <w:r w:rsidR="00F84826" w:rsidRPr="00BA2D67">
        <w:rPr>
          <w:i/>
          <w:iCs/>
          <w:u w:val="single"/>
        </w:rPr>
        <w:t>&lt;</w:t>
      </w:r>
      <w:r w:rsidR="00F84826" w:rsidRPr="00BA2D67">
        <w:rPr>
          <w:i/>
          <w:iCs/>
        </w:rPr>
        <w:t xml:space="preserve"> </w:t>
      </w:r>
      <w:r w:rsidR="30B4CC3B" w:rsidRPr="00BA2D67">
        <w:rPr>
          <w:i/>
          <w:iCs/>
        </w:rPr>
        <w:t>6</w:t>
      </w:r>
      <w:r w:rsidR="00F84826" w:rsidRPr="00BA2D67">
        <w:rPr>
          <w:i/>
          <w:iCs/>
        </w:rPr>
        <w:t>5 years)</w:t>
      </w:r>
      <w:r w:rsidR="36532362" w:rsidRPr="00BA2D67">
        <w:rPr>
          <w:i/>
          <w:iCs/>
        </w:rPr>
        <w:t xml:space="preserve"> than men and older</w:t>
      </w:r>
      <w:r w:rsidR="30B4CC3B" w:rsidRPr="00BA2D67">
        <w:rPr>
          <w:i/>
          <w:iCs/>
        </w:rPr>
        <w:t xml:space="preserve"> participants of age &gt; 65 years</w:t>
      </w:r>
      <w:r w:rsidR="00F84826" w:rsidRPr="00BA2D67">
        <w:rPr>
          <w:i/>
          <w:iCs/>
        </w:rPr>
        <w:t xml:space="preserve">. </w:t>
      </w:r>
    </w:p>
    <w:p w14:paraId="1830F051" w14:textId="77777777" w:rsidR="005024B1" w:rsidRPr="005024B1" w:rsidRDefault="005024B1" w:rsidP="005024B1">
      <w:pPr>
        <w:rPr>
          <w:i/>
          <w:sz w:val="8"/>
          <w:szCs w:val="8"/>
        </w:rPr>
      </w:pPr>
    </w:p>
    <w:p w14:paraId="500558D2" w14:textId="77777777" w:rsidR="00BA2D67" w:rsidRDefault="001546E3" w:rsidP="005024B1">
      <w:pPr>
        <w:rPr>
          <w:i/>
          <w:iCs/>
        </w:rPr>
      </w:pPr>
      <w:r>
        <w:rPr>
          <w:b/>
          <w:bCs/>
        </w:rPr>
        <w:t xml:space="preserve">Aim 2. </w:t>
      </w:r>
      <w:r w:rsidRPr="00544424">
        <w:rPr>
          <w:b/>
          <w:bCs/>
        </w:rPr>
        <w:t xml:space="preserve">Examine the </w:t>
      </w:r>
      <w:r w:rsidR="00CC3913">
        <w:rPr>
          <w:b/>
          <w:bCs/>
        </w:rPr>
        <w:t>relationship</w:t>
      </w:r>
      <w:r w:rsidR="00CC3913" w:rsidRPr="00544424">
        <w:rPr>
          <w:b/>
          <w:bCs/>
        </w:rPr>
        <w:t xml:space="preserve"> </w:t>
      </w:r>
      <w:r w:rsidRPr="00544424">
        <w:rPr>
          <w:b/>
          <w:bCs/>
        </w:rPr>
        <w:t xml:space="preserve">of obstructive CAD </w:t>
      </w:r>
      <w:r w:rsidR="00CC3913">
        <w:rPr>
          <w:b/>
          <w:bCs/>
        </w:rPr>
        <w:t>with</w:t>
      </w:r>
      <w:r w:rsidR="00CC3913" w:rsidRPr="00544424">
        <w:rPr>
          <w:b/>
          <w:bCs/>
        </w:rPr>
        <w:t xml:space="preserve"> </w:t>
      </w:r>
      <w:r w:rsidRPr="00544424">
        <w:rPr>
          <w:b/>
          <w:bCs/>
        </w:rPr>
        <w:t>ANS dysfunction</w:t>
      </w:r>
      <w:r w:rsidR="00CC3913">
        <w:rPr>
          <w:b/>
          <w:bCs/>
        </w:rPr>
        <w:t xml:space="preserve"> and its potential dose-response relationship</w:t>
      </w:r>
      <w:r>
        <w:rPr>
          <w:b/>
          <w:bCs/>
        </w:rPr>
        <w:t>.</w:t>
      </w:r>
      <w:r w:rsidRPr="00460EC5">
        <w:t xml:space="preserve"> </w:t>
      </w:r>
      <w:r w:rsidR="000B2BA3" w:rsidRPr="3232B342">
        <w:rPr>
          <w:i/>
          <w:iCs/>
        </w:rPr>
        <w:t xml:space="preserve">We </w:t>
      </w:r>
      <w:r w:rsidR="004E79B0" w:rsidRPr="3232B342">
        <w:rPr>
          <w:i/>
          <w:iCs/>
        </w:rPr>
        <w:t>hypothesize that</w:t>
      </w:r>
      <w:r w:rsidR="00F0442F" w:rsidRPr="3232B342">
        <w:rPr>
          <w:i/>
          <w:iCs/>
        </w:rPr>
        <w:t xml:space="preserve"> A)</w:t>
      </w:r>
      <w:r w:rsidR="004E79B0" w:rsidRPr="3232B342">
        <w:rPr>
          <w:i/>
          <w:iCs/>
        </w:rPr>
        <w:t xml:space="preserve"> </w:t>
      </w:r>
      <w:r w:rsidR="000B2BA3" w:rsidRPr="3232B342">
        <w:rPr>
          <w:i/>
          <w:iCs/>
        </w:rPr>
        <w:t>l</w:t>
      </w:r>
      <w:r w:rsidRPr="3232B342">
        <w:rPr>
          <w:i/>
          <w:iCs/>
        </w:rPr>
        <w:t xml:space="preserve">ow </w:t>
      </w:r>
      <w:proofErr w:type="spellStart"/>
      <w:r w:rsidRPr="3232B342">
        <w:rPr>
          <w:i/>
          <w:iCs/>
        </w:rPr>
        <w:t>Dyx</w:t>
      </w:r>
      <w:proofErr w:type="spellEnd"/>
      <w:r w:rsidRPr="3232B342">
        <w:rPr>
          <w:i/>
          <w:iCs/>
        </w:rPr>
        <w:t xml:space="preserve"> will associate with obstructive CAD (stenosis </w:t>
      </w:r>
      <w:r w:rsidRPr="3232B342">
        <w:rPr>
          <w:i/>
          <w:iCs/>
          <w:u w:val="single"/>
        </w:rPr>
        <w:t>&gt;</w:t>
      </w:r>
      <w:r w:rsidRPr="3232B342">
        <w:rPr>
          <w:i/>
          <w:iCs/>
        </w:rPr>
        <w:t xml:space="preserve"> 70%)</w:t>
      </w:r>
      <w:r w:rsidR="00CC3913" w:rsidRPr="3232B342">
        <w:rPr>
          <w:i/>
          <w:iCs/>
        </w:rPr>
        <w:t>,</w:t>
      </w:r>
      <w:r w:rsidRPr="3232B342">
        <w:rPr>
          <w:i/>
          <w:iCs/>
        </w:rPr>
        <w:t xml:space="preserve"> </w:t>
      </w:r>
      <w:r w:rsidR="00F0442F" w:rsidRPr="3232B342">
        <w:rPr>
          <w:i/>
          <w:iCs/>
        </w:rPr>
        <w:t xml:space="preserve">B) </w:t>
      </w:r>
      <w:r w:rsidR="00CC3913" w:rsidRPr="3232B342">
        <w:rPr>
          <w:i/>
          <w:iCs/>
        </w:rPr>
        <w:t xml:space="preserve">that lower </w:t>
      </w:r>
      <w:proofErr w:type="spellStart"/>
      <w:r w:rsidR="00CC3913" w:rsidRPr="3232B342">
        <w:rPr>
          <w:i/>
          <w:iCs/>
        </w:rPr>
        <w:t>Dyx</w:t>
      </w:r>
      <w:proofErr w:type="spellEnd"/>
      <w:r w:rsidR="00CC3913" w:rsidRPr="3232B342">
        <w:rPr>
          <w:i/>
          <w:iCs/>
        </w:rPr>
        <w:t xml:space="preserve"> will associate with a </w:t>
      </w:r>
      <w:r w:rsidR="008413A8" w:rsidRPr="3232B342">
        <w:rPr>
          <w:i/>
          <w:iCs/>
        </w:rPr>
        <w:t>greater</w:t>
      </w:r>
      <w:r w:rsidR="00CC3913" w:rsidRPr="3232B342">
        <w:rPr>
          <w:i/>
          <w:iCs/>
        </w:rPr>
        <w:t xml:space="preserve"> number of </w:t>
      </w:r>
      <w:r w:rsidR="008413A8" w:rsidRPr="3232B342">
        <w:rPr>
          <w:i/>
          <w:iCs/>
        </w:rPr>
        <w:t>obstructed</w:t>
      </w:r>
      <w:r w:rsidR="00CC3913" w:rsidRPr="3232B342">
        <w:rPr>
          <w:i/>
          <w:iCs/>
        </w:rPr>
        <w:t xml:space="preserve"> vessels in a dose-response </w:t>
      </w:r>
      <w:r w:rsidR="008413A8" w:rsidRPr="3232B342">
        <w:rPr>
          <w:i/>
          <w:iCs/>
        </w:rPr>
        <w:t>manner</w:t>
      </w:r>
      <w:r w:rsidR="00F0442F" w:rsidRPr="3232B342">
        <w:rPr>
          <w:i/>
          <w:iCs/>
        </w:rPr>
        <w:t>,</w:t>
      </w:r>
      <w:r w:rsidRPr="00BA2D67">
        <w:fldChar w:fldCharType="begin" w:fldLock="1"/>
      </w:r>
      <w:r w:rsidR="00F0442F">
        <w:rPr>
          <w:i/>
          <w:iCs/>
        </w:rPr>
        <w:instrText>ADDIN CSL_CITATION {"citationItems":[{"id":"ITEM-1","itemData":{"DOI":"10.1016/S0002-9149(83)80105-2","ISSN":"00029149","PMID":"6823874","author":[{"dropping-particle":"","family":"Gensini","given":"Goffredo G","non-dropping-particle":"","parse-names":false,"suffix":""}],"container-title":"The American Journal of Cardiology","id":"ITEM-1","issue":"3","issued":{"date-parts":[["1983","2"]]},"page":"606","title":"A more meaningful scoring system for determining the severity of coronary heart disease","type":"article","volume":"51"},"uris":["http://www.mendeley.com/documents/?uuid=dbe558e2-68d5-4ffa-bb2b-e3812165c2ea"]}],"mendeley":{"formattedCitation":"&lt;sup&gt;29&lt;/sup&gt;","plainTextFormattedCitation":"29","previouslyFormattedCitation":"&lt;sup&gt;28&lt;/sup&gt;"},"properties":{"noteIndex":0},"schema":"https://github.com/citation-style-language/schema/raw/master/csl-citation.json"}</w:instrText>
      </w:r>
      <w:r w:rsidRPr="3232B342">
        <w:rPr>
          <w:i/>
          <w:iCs/>
        </w:rPr>
        <w:fldChar w:fldCharType="separate"/>
      </w:r>
      <w:r w:rsidR="00F0442F" w:rsidRPr="00BA2D67">
        <w:rPr>
          <w:noProof/>
          <w:vertAlign w:val="superscript"/>
        </w:rPr>
        <w:t>29</w:t>
      </w:r>
      <w:r w:rsidRPr="00BA2D67">
        <w:fldChar w:fldCharType="end"/>
      </w:r>
      <w:r w:rsidR="00F0442F" w:rsidRPr="3232B342">
        <w:rPr>
          <w:i/>
          <w:iCs/>
        </w:rPr>
        <w:t xml:space="preserve"> and C) </w:t>
      </w:r>
      <w:r w:rsidR="00D76CC0" w:rsidRPr="3232B342">
        <w:rPr>
          <w:i/>
          <w:iCs/>
        </w:rPr>
        <w:t xml:space="preserve">that the association with </w:t>
      </w:r>
      <w:proofErr w:type="spellStart"/>
      <w:r w:rsidR="00D76CC0" w:rsidRPr="3232B342">
        <w:rPr>
          <w:i/>
          <w:iCs/>
        </w:rPr>
        <w:t>Dyx</w:t>
      </w:r>
      <w:proofErr w:type="spellEnd"/>
      <w:r w:rsidR="00D76CC0" w:rsidRPr="3232B342">
        <w:rPr>
          <w:i/>
          <w:iCs/>
        </w:rPr>
        <w:t xml:space="preserve"> and CAD will be stronger </w:t>
      </w:r>
      <w:r w:rsidR="3232B342" w:rsidRPr="00BA2D67">
        <w:rPr>
          <w:i/>
          <w:iCs/>
        </w:rPr>
        <w:t xml:space="preserve">in women and in younger participants (age </w:t>
      </w:r>
      <w:r w:rsidR="3232B342" w:rsidRPr="00BA2D67">
        <w:rPr>
          <w:i/>
          <w:iCs/>
          <w:u w:val="single"/>
        </w:rPr>
        <w:t>&lt;</w:t>
      </w:r>
      <w:r w:rsidR="3232B342" w:rsidRPr="00BA2D67">
        <w:rPr>
          <w:i/>
          <w:iCs/>
        </w:rPr>
        <w:t xml:space="preserve"> 65 years) than men and older participants of age &gt; 65 years.</w:t>
      </w:r>
    </w:p>
    <w:p w14:paraId="7D8A19C2" w14:textId="77777777" w:rsidR="00BA2D67" w:rsidRPr="00BA2D67" w:rsidRDefault="00BA2D67" w:rsidP="005024B1">
      <w:pPr>
        <w:rPr>
          <w:sz w:val="8"/>
          <w:szCs w:val="8"/>
        </w:rPr>
      </w:pPr>
    </w:p>
    <w:p w14:paraId="220C0888" w14:textId="782D5105" w:rsidR="001546E3" w:rsidRPr="004E79B0" w:rsidRDefault="00D659BF" w:rsidP="005024B1">
      <w:pPr>
        <w:rPr>
          <w:b/>
        </w:rPr>
      </w:pPr>
      <w:r>
        <w:t xml:space="preserve">This project will allow me to expand on my TL1 award to work with experts in mental health and cardiovascular pathophysiology (Drs. Viola Vaccarino, Amit Shah) and cardiovascular epidemiology (Dr. Alvaro Alonso), and prepare me for an early career development award that also includes examination of long-term cardiovascular outcomes. </w:t>
      </w:r>
      <w:r w:rsidR="008413A8">
        <w:t>This</w:t>
      </w:r>
      <w:r>
        <w:t xml:space="preserve"> multidisciplinary, collaborative team</w:t>
      </w:r>
      <w:r w:rsidR="00CC3913">
        <w:t xml:space="preserve"> has </w:t>
      </w:r>
      <w:r w:rsidR="008413A8">
        <w:t>shown evidence of effective collaborations as well.</w:t>
      </w:r>
      <w:r w:rsidR="00E9079F">
        <w:fldChar w:fldCharType="begin" w:fldLock="1"/>
      </w:r>
      <w:r w:rsidR="00F0442F">
        <w:instrText>ADDIN CSL_CITATION {"citationItems":[{"id":"ITEM-1","itemData":{"DOI":"10.1038/nrcardio.2016.181","ISBN":"9780123739476","ISSN":"17595010","PMID":"20425245","abstract":"Depression often coexists with coronary heart disease and increases the risk of poor cardiac prognosis. The physiopathology of depression resembles that of chronic, severe stress. Because little research has evaluated the impact of depression treatment on cardiac events, there is no currently recommended depression-specific treatment to reduce cardiac risk. © 2007 Copyright © 2007 Elsevier Inc. All rights reserved.","author":[{"dropping-particle":"","family":"Carney","given":"Robert M.","non-dropping-particle":"","parse-names":false,"suffix":""},{"dropping-particle":"","family":"Freedland","given":"Kenneth E.","non-dropping-particle":"","parse-names":false,"suffix":""}],"container-title":"Nature Reviews Cardiology","id":"ITEM-1","issue":"3","issued":{"date-parts":[["2017","3","17"]]},"page":"145-155","title":"Depression and coronary heart disease","type":"article","volume":"14"},"uris":["http://www.mendeley.com/documents/?uuid=88cf80d2-ea65-4118-a6ce-41f627c6502b"]},{"id":"ITEM-2","itemData":{"DOI":"10.1016/S0165-0327(00)00338-4","ISBN":"0165-0327","ISSN":"01650327","PMID":"11163422","abstract":"In the present paper we present the outlines of a model that integrates autonomic, attentional, and affective systems into a functional and structural network that may help to guide us in our understanding of emotion regulation and dysregulation. We will emphasize the relationship between attentional regulation and affective processes and propose a group of underlying physiological systems that serve to integrate these functions in the service of self-regulation and adaptability of the organism. We will attempt to place this network in the context of dynamical systems models which involve feedback and feedforward circuits with special attention to negative feedback mechanisms, inhibitory processes, and their role in response selection. From a systems perspective, inhibitory processes can be viewed as negative feedback circuits that allow for the interruption of ongoing behavior and the re-deployment of resources to other tasks. When these negative feedback mechanisms are compromised, positive feedback loops may develop as a result (of dis-inhibition). From this perspective, the relative sympathetic activation seen in anxiety disorders may represent dis-inhibition due to faulty inhibitory mechanisms. © 2000 Elsevier Science B.V.","author":[{"dropping-particle":"","family":"Thayer","given":"Julian F.","non-dropping-particle":"","parse-names":false,"suffix":""},{"dropping-particle":"","family":"Lane","given":"Richard D.","non-dropping-particle":"","parse-names":false,"suffix":""}],"container-title":"Journal of Affective Disorders","id":"ITEM-2","issue":"3","issued":{"date-parts":[["2000"]]},"page":"201-216","title":"A model of neurovisceral integration in emotion regulation and dysregulation","type":"article-journal","volume":"61"},"uris":["http://www.mendeley.com/documents/?uuid=4b40ea97-a256-40a0-a1ad-ff5b9d6977bc"]},{"id":"ITEM-3","itemData":{"DOI":"10.1111/psyp.12319","ISSN":"14698986","abstract":"The neurovisceral integration hypothesis suggests in part that cerebral control of autonomic function conveys comparable control of executive function and, hence, correlation among vagally determined high frequency heart rate variability (HF-HRV), executive function, and regional cerebral blood flow (CBF). In 440 middle-aged men and women, resting HF-HRV was related to regional CBF derived from a resting arterial spin-labeled MRI scan and to seven neuropsychological tests of executive function. Despite some intercorrelations, regression modeling failed to support integrated central control of HF-HRV and executive function. Integration between autonomic and cognitive control appears more circumscribed than the general integration suggested by the neurovisceral integration hypothesis.","author":[{"dropping-particle":"","family":"Richard Jennings","given":"J.","non-dropping-particle":"","parse-names":false,"suffix":""},{"dropping-particle":"","family":"Allen","given":"Ben","non-dropping-particle":"","parse-names":false,"suffix":""},{"dropping-particle":"","family":"Gianaros","given":"Peter J","non-dropping-particle":"","parse-names":false,"suffix":""},{"dropping-particle":"","family":"Thayer","given":"Julian F","non-dropping-particle":"","parse-names":false,"suffix":""},{"dropping-particle":"","family":"Manuck","given":"Stephen B","non-dropping-particle":"","parse-names":false,"suffix":""}],"container-title":"Psychophysiology","id":"ITEM-3","issue":"2","issued":{"date-parts":[["2015"]]},"page":"214-224","title":"Focusing neurovisceral integration: Cognition, heart rate variability, and cerebral blood flow","type":"article-journal","volume":"52"},"uris":["http://www.mendeley.com/documents/?uuid=8f648ab2-ee70-48c8-b24e-f0b423e8bb6f"]},{"id":"ITEM-4","itemData":{"ISSN":"0195-668X","PMID":"8681998","abstract":"The intrinsic cardiac nervous system has been classically considered to contain only parasympathetic efferent postganglionic neurones which receive inputs from medullary parasympathetic efferent preganglionic neurones. In such a view, intrinsic cardiac ganglia act as simple relay stations of parasympathetic efferent neuronal input to the heart, the major autonomic control of the heart purported to reside solely in the brainstem and spinal cord. Data collected over the past two decades indicate that processing occurs within the mammalian intrinsic cardiac nervous system which involves afferent neurones, local circuit neurones (interconnecting neurones) as well as both sympathetic and parasympathetic efferent postganglionic neurones. As such, intrinsic cardiac ganglionic interactions represent the organ component of the hierarchy of intrathoracic nested feedback control loops which provide rapid and appropriate reflex coordination of efferent autonomic neuronal outflow to the heart. In such a concept, the intrinsic cardiac nervous system acts as a distributive processor, integrating parasympathetic and sympathetic efferent centrifugal information to the heart in addition to centripetal information arising from cardiac sensory neurites. A number of neurochemicals have been shown to influence the interneuronal interactions which occur within the intrathoracic cardiac nervous system. For instance, pharmacological interventions that modify b-adrenergic or angiotensin II receptors affect cardiomyocyte function not only directly, but indirectly by influencing the capacity of intrathoracic neurones to regulate cardiomyocytes. Thus, current pharmacological management of heart disease may influence cardiomyocyte function directly as well as indirectly secondary to modifying the cardiac nervous system. This review presents a brief summary of developing concepts about the role of the cardiac nervous system in regulating the normal heart. In addition, it provides some tentative ideas concerning the importance of this nervous system in cardiac disease states with a view to stimulating further interest in neural control of the heart so that appropriate neurocardiological strategies can be devised for the management of heart disease.","author":[{"dropping-particle":"","family":"Armour","given":"J Andrew","non-dropping-particle":"","parse-names":false,"suffix":""}],"container-title":"European heart journal","id":"ITEM-4","issue":"12","issued":{"date-parts":[["1999","12"]]},"page":"1751-2","title":"Myocardial ischaemia and the cardiac nervous system.","type":"article-journal","volume":"16"},"uris":["http://www.mendeley.com/documents/?uuid=78a5c08d-4413-4a17-bdd2-71274e1650f6"]}],"mendeley":{"formattedCitation":"&lt;sup&gt;1,30–32&lt;/sup&gt;","plainTextFormattedCitation":"1,30–32","previouslyFormattedCitation":"&lt;sup&gt;1,29–31&lt;/sup&gt;"},"properties":{"noteIndex":0},"schema":"https://github.com/citation-style-language/schema/raw/master/csl-citation.json"}</w:instrText>
      </w:r>
      <w:r w:rsidR="00E9079F">
        <w:fldChar w:fldCharType="separate"/>
      </w:r>
      <w:r w:rsidR="00F0442F" w:rsidRPr="00F0442F">
        <w:rPr>
          <w:noProof/>
          <w:vertAlign w:val="superscript"/>
        </w:rPr>
        <w:t>1,30–32</w:t>
      </w:r>
      <w:r w:rsidR="00E9079F">
        <w:fldChar w:fldCharType="end"/>
      </w:r>
      <w:r w:rsidR="00E9079F" w:rsidRPr="00460EC5">
        <w:t xml:space="preserve"> </w:t>
      </w:r>
      <w:r>
        <w:t xml:space="preserve">Collectively, our work can help lay the groundwork for future clinical trials on ANS therapies such as </w:t>
      </w:r>
      <w:r w:rsidR="001546E3" w:rsidRPr="00C6079E">
        <w:t>vagal nerve stimulation</w:t>
      </w:r>
      <w:r>
        <w:t>, and also help bridge the gap in gender disparities in both depression and CAD</w:t>
      </w:r>
      <w:r w:rsidR="001546E3" w:rsidRPr="00C6079E">
        <w:t>.</w:t>
      </w:r>
      <w:r w:rsidR="00E9079F">
        <w:fldChar w:fldCharType="begin" w:fldLock="1"/>
      </w:r>
      <w:r w:rsidR="00F0442F">
        <w:instrText>ADDIN CSL_CITATION {"citationItems":[{"id":"ITEM-1","itemData":{"DOI":"10.2147/JIR.S163248","ISSN":"11787031","abstract":"In this review, we provide an overview of the US Food and Drug Administration (FDA)- approved clinical uses of vagus nerve stimulation (VNS) as well as information about the ongoing studies and preclinical research to expand the use of VNS to additional applications. VNS is currently FDA approved for therapeutic use in patients aged &gt;12 years with drug-resistant epilepsy and depression. Recent studies of VNS in in vivo systems have shown that it has anti-inflammatory properties which has led to more preclinical research aimed at expanding VNS treatment across a wider range of inflammatory disorders. Although the signaling pathway and mechanism by which VNS affects inflammation remain unknown, VNS has shown promising results in treating chronic inflammatory disorders such as sepsis, lung injury, rheumatoid arthritis (RA), and diabetes. It is also being used to control pain in fibromyalgia and migraines. This new preclinical research shows that VNS bears the promise of being applied to a wider range of therapeutic applications.","author":[{"dropping-particle":"","family":"Johnson","given":"Rhaya L.","non-dropping-particle":"","parse-names":false,"suffix":""},{"dropping-particle":"","family":"Wilson","given":"Christopher G.","non-dropping-particle":"","parse-names":false,"suffix":""}],"container-title":"Journal of Inflammation Research","id":"ITEM-1","issued":{"date-parts":[["2018","5","16"]]},"page":"203-213","publisher":"Dove Medical Press Ltd","title":"A review of vagus nerve stimulation as a therapeutic intervention","type":"article","volume":"11"},"uris":["http://www.mendeley.com/documents/?uuid=4a141b2e-368f-3cdb-a015-d23efa212cea"]}],"mendeley":{"formattedCitation":"&lt;sup&gt;33&lt;/sup&gt;","plainTextFormattedCitation":"33","previouslyFormattedCitation":"&lt;sup&gt;32&lt;/sup&gt;"},"properties":{"noteIndex":0},"schema":"https://github.com/citation-style-language/schema/raw/master/csl-citation.json"}</w:instrText>
      </w:r>
      <w:r w:rsidR="00E9079F">
        <w:fldChar w:fldCharType="separate"/>
      </w:r>
      <w:r w:rsidR="00F0442F" w:rsidRPr="00F0442F">
        <w:rPr>
          <w:noProof/>
          <w:vertAlign w:val="superscript"/>
        </w:rPr>
        <w:t>33</w:t>
      </w:r>
      <w:r w:rsidR="00E9079F">
        <w:fldChar w:fldCharType="end"/>
      </w:r>
      <w:r w:rsidR="001546E3" w:rsidRPr="00C6079E">
        <w:t xml:space="preserve"> </w:t>
      </w:r>
      <w:r w:rsidR="001546E3" w:rsidRPr="004E79B0">
        <w:rPr>
          <w:b/>
        </w:rPr>
        <w:br w:type="column"/>
      </w:r>
      <w:r w:rsidR="001546E3" w:rsidRPr="004E79B0">
        <w:rPr>
          <w:b/>
        </w:rPr>
        <w:lastRenderedPageBreak/>
        <w:t>REFERENCES</w:t>
      </w:r>
    </w:p>
    <w:p w14:paraId="42B01070" w14:textId="77777777" w:rsidR="001546E3" w:rsidRPr="00123504" w:rsidRDefault="001546E3" w:rsidP="001546E3">
      <w:pPr>
        <w:widowControl w:val="0"/>
      </w:pPr>
    </w:p>
    <w:p w14:paraId="3D3B433A" w14:textId="53C88ECA" w:rsidR="00F0442F" w:rsidRPr="00F0442F" w:rsidRDefault="001546E3" w:rsidP="00F0442F">
      <w:pPr>
        <w:widowControl w:val="0"/>
        <w:autoSpaceDE w:val="0"/>
        <w:autoSpaceDN w:val="0"/>
        <w:adjustRightInd w:val="0"/>
        <w:ind w:left="640" w:hanging="640"/>
        <w:rPr>
          <w:noProof/>
          <w:szCs w:val="24"/>
        </w:rPr>
      </w:pPr>
      <w:r w:rsidRPr="00123504">
        <w:fldChar w:fldCharType="begin" w:fldLock="1"/>
      </w:r>
      <w:r w:rsidRPr="00123504">
        <w:instrText xml:space="preserve">ADDIN Mendeley Bibliography CSL_BIBLIOGRAPHY </w:instrText>
      </w:r>
      <w:r w:rsidRPr="00123504">
        <w:fldChar w:fldCharType="separate"/>
      </w:r>
      <w:r w:rsidR="00F0442F" w:rsidRPr="00F0442F">
        <w:rPr>
          <w:noProof/>
          <w:szCs w:val="24"/>
        </w:rPr>
        <w:t xml:space="preserve">1. </w:t>
      </w:r>
      <w:r w:rsidR="00F0442F" w:rsidRPr="00F0442F">
        <w:rPr>
          <w:noProof/>
          <w:szCs w:val="24"/>
        </w:rPr>
        <w:tab/>
        <w:t xml:space="preserve">Carney RM, Freedland KE. Depression and coronary heart disease. </w:t>
      </w:r>
      <w:r w:rsidR="00F0442F" w:rsidRPr="00F0442F">
        <w:rPr>
          <w:i/>
          <w:iCs/>
          <w:noProof/>
          <w:szCs w:val="24"/>
        </w:rPr>
        <w:t>Nat Rev Cardiol</w:t>
      </w:r>
      <w:r w:rsidR="00F0442F" w:rsidRPr="00F0442F">
        <w:rPr>
          <w:noProof/>
          <w:szCs w:val="24"/>
        </w:rPr>
        <w:t>. 2017;14(3):145-155. doi:10.1038/nrcardio.2016.181</w:t>
      </w:r>
    </w:p>
    <w:p w14:paraId="258ECD62" w14:textId="77777777" w:rsidR="00F0442F" w:rsidRPr="00F0442F" w:rsidRDefault="00F0442F" w:rsidP="00F0442F">
      <w:pPr>
        <w:widowControl w:val="0"/>
        <w:autoSpaceDE w:val="0"/>
        <w:autoSpaceDN w:val="0"/>
        <w:adjustRightInd w:val="0"/>
        <w:ind w:left="640" w:hanging="640"/>
        <w:rPr>
          <w:noProof/>
          <w:szCs w:val="24"/>
        </w:rPr>
      </w:pPr>
      <w:r w:rsidRPr="00F0442F">
        <w:rPr>
          <w:noProof/>
          <w:szCs w:val="24"/>
        </w:rPr>
        <w:t xml:space="preserve">2. </w:t>
      </w:r>
      <w:r w:rsidRPr="00F0442F">
        <w:rPr>
          <w:noProof/>
          <w:szCs w:val="24"/>
        </w:rPr>
        <w:tab/>
        <w:t xml:space="preserve">Friedrich MJ. Depression Is the Leading Cause of Disability Around the World. </w:t>
      </w:r>
      <w:r w:rsidRPr="00F0442F">
        <w:rPr>
          <w:i/>
          <w:iCs/>
          <w:noProof/>
          <w:szCs w:val="24"/>
        </w:rPr>
        <w:t>JAMA</w:t>
      </w:r>
      <w:r w:rsidRPr="00F0442F">
        <w:rPr>
          <w:noProof/>
          <w:szCs w:val="24"/>
        </w:rPr>
        <w:t>. 2017;317(15):1517. doi:10.1001/jama.2017.3826</w:t>
      </w:r>
    </w:p>
    <w:p w14:paraId="7269DCC0" w14:textId="77777777" w:rsidR="00F0442F" w:rsidRPr="00F0442F" w:rsidRDefault="00F0442F" w:rsidP="00F0442F">
      <w:pPr>
        <w:widowControl w:val="0"/>
        <w:autoSpaceDE w:val="0"/>
        <w:autoSpaceDN w:val="0"/>
        <w:adjustRightInd w:val="0"/>
        <w:ind w:left="640" w:hanging="640"/>
        <w:rPr>
          <w:noProof/>
          <w:szCs w:val="24"/>
        </w:rPr>
      </w:pPr>
      <w:r w:rsidRPr="00F0442F">
        <w:rPr>
          <w:noProof/>
          <w:szCs w:val="24"/>
        </w:rPr>
        <w:t xml:space="preserve">3. </w:t>
      </w:r>
      <w:r w:rsidRPr="00F0442F">
        <w:rPr>
          <w:noProof/>
          <w:szCs w:val="24"/>
        </w:rPr>
        <w:tab/>
        <w:t xml:space="preserve">McAloon CJ, Boylan LM, Hamborg T, et al. The changing face of cardiovascular disease 2000–2012: An analysis of the world health organisation global health estimates data. </w:t>
      </w:r>
      <w:r w:rsidRPr="00F0442F">
        <w:rPr>
          <w:i/>
          <w:iCs/>
          <w:noProof/>
          <w:szCs w:val="24"/>
        </w:rPr>
        <w:t>Int J Cardiol</w:t>
      </w:r>
      <w:r w:rsidRPr="00F0442F">
        <w:rPr>
          <w:noProof/>
          <w:szCs w:val="24"/>
        </w:rPr>
        <w:t>. 2016;224:256-264. doi:10.1016/j.ijcard.2016.09.026</w:t>
      </w:r>
    </w:p>
    <w:p w14:paraId="62469BC6" w14:textId="77777777" w:rsidR="00F0442F" w:rsidRPr="00F0442F" w:rsidRDefault="00F0442F" w:rsidP="00F0442F">
      <w:pPr>
        <w:widowControl w:val="0"/>
        <w:autoSpaceDE w:val="0"/>
        <w:autoSpaceDN w:val="0"/>
        <w:adjustRightInd w:val="0"/>
        <w:ind w:left="640" w:hanging="640"/>
        <w:rPr>
          <w:noProof/>
          <w:szCs w:val="24"/>
        </w:rPr>
      </w:pPr>
      <w:r w:rsidRPr="00F0442F">
        <w:rPr>
          <w:noProof/>
          <w:szCs w:val="24"/>
        </w:rPr>
        <w:t xml:space="preserve">4. </w:t>
      </w:r>
      <w:r w:rsidRPr="00F0442F">
        <w:rPr>
          <w:noProof/>
          <w:szCs w:val="24"/>
        </w:rPr>
        <w:tab/>
        <w:t xml:space="preserve">Jha MK, Qamar A, Vaduganathan M, Charney DS, Murrough JW. Screening and Management of Depression in Patients With Cardiovascular Disease: JACC State-of-the-Art Review. </w:t>
      </w:r>
      <w:r w:rsidRPr="00F0442F">
        <w:rPr>
          <w:i/>
          <w:iCs/>
          <w:noProof/>
          <w:szCs w:val="24"/>
        </w:rPr>
        <w:t>J Am Coll Cardiol</w:t>
      </w:r>
      <w:r w:rsidRPr="00F0442F">
        <w:rPr>
          <w:noProof/>
          <w:szCs w:val="24"/>
        </w:rPr>
        <w:t>. 2019;73(14):1827-1845. doi:10.1016/j.jacc.2019.01.041</w:t>
      </w:r>
    </w:p>
    <w:p w14:paraId="49D2D5AB" w14:textId="77777777" w:rsidR="00F0442F" w:rsidRPr="00F0442F" w:rsidRDefault="00F0442F" w:rsidP="00F0442F">
      <w:pPr>
        <w:widowControl w:val="0"/>
        <w:autoSpaceDE w:val="0"/>
        <w:autoSpaceDN w:val="0"/>
        <w:adjustRightInd w:val="0"/>
        <w:ind w:left="640" w:hanging="640"/>
        <w:rPr>
          <w:noProof/>
          <w:szCs w:val="24"/>
        </w:rPr>
      </w:pPr>
      <w:r w:rsidRPr="00F0442F">
        <w:rPr>
          <w:noProof/>
          <w:szCs w:val="24"/>
        </w:rPr>
        <w:t xml:space="preserve">5. </w:t>
      </w:r>
      <w:r w:rsidRPr="00F0442F">
        <w:rPr>
          <w:noProof/>
          <w:szCs w:val="24"/>
        </w:rPr>
        <w:tab/>
        <w:t xml:space="preserve">Lichtman JH, Froelicher ES, Blumenthal JA, et al. Depression as a risk factor for poor prognosis among patients with acute coronary syndrome: Systematic review and recommendations: A scientific statement from the american heart association. </w:t>
      </w:r>
      <w:r w:rsidRPr="00F0442F">
        <w:rPr>
          <w:i/>
          <w:iCs/>
          <w:noProof/>
          <w:szCs w:val="24"/>
        </w:rPr>
        <w:t>Circulation</w:t>
      </w:r>
      <w:r w:rsidRPr="00F0442F">
        <w:rPr>
          <w:noProof/>
          <w:szCs w:val="24"/>
        </w:rPr>
        <w:t>. 2014;129(12):1350-1369. doi:10.1161/CIR.0000000000000019</w:t>
      </w:r>
    </w:p>
    <w:p w14:paraId="385BD9B0" w14:textId="77777777" w:rsidR="00F0442F" w:rsidRPr="00F0442F" w:rsidRDefault="00F0442F" w:rsidP="00F0442F">
      <w:pPr>
        <w:widowControl w:val="0"/>
        <w:autoSpaceDE w:val="0"/>
        <w:autoSpaceDN w:val="0"/>
        <w:adjustRightInd w:val="0"/>
        <w:ind w:left="640" w:hanging="640"/>
        <w:rPr>
          <w:noProof/>
          <w:szCs w:val="24"/>
        </w:rPr>
      </w:pPr>
      <w:r w:rsidRPr="00F0442F">
        <w:rPr>
          <w:noProof/>
          <w:szCs w:val="24"/>
        </w:rPr>
        <w:t xml:space="preserve">6. </w:t>
      </w:r>
      <w:r w:rsidRPr="00F0442F">
        <w:rPr>
          <w:noProof/>
          <w:szCs w:val="24"/>
        </w:rPr>
        <w:tab/>
        <w:t xml:space="preserve">Meijer A, Conradi HJ, Bos EH, Thombs BD, van Melle JP, de Jonge P. Prognostic association of depression following myocardial infarction with mortality and cardiovascular events: A meta-analysis of 25 years of research. </w:t>
      </w:r>
      <w:r w:rsidRPr="00F0442F">
        <w:rPr>
          <w:i/>
          <w:iCs/>
          <w:noProof/>
          <w:szCs w:val="24"/>
        </w:rPr>
        <w:t>Gen Hosp Psychiatry</w:t>
      </w:r>
      <w:r w:rsidRPr="00F0442F">
        <w:rPr>
          <w:noProof/>
          <w:szCs w:val="24"/>
        </w:rPr>
        <w:t>. 2011;33(3):203-216. doi:10.1016/j.genhosppsych.2011.02.007</w:t>
      </w:r>
    </w:p>
    <w:p w14:paraId="36BB033D" w14:textId="77777777" w:rsidR="00F0442F" w:rsidRPr="00F0442F" w:rsidRDefault="00F0442F" w:rsidP="00F0442F">
      <w:pPr>
        <w:widowControl w:val="0"/>
        <w:autoSpaceDE w:val="0"/>
        <w:autoSpaceDN w:val="0"/>
        <w:adjustRightInd w:val="0"/>
        <w:ind w:left="640" w:hanging="640"/>
        <w:rPr>
          <w:noProof/>
          <w:szCs w:val="24"/>
        </w:rPr>
      </w:pPr>
      <w:r w:rsidRPr="00F0442F">
        <w:rPr>
          <w:noProof/>
          <w:szCs w:val="24"/>
        </w:rPr>
        <w:t xml:space="preserve">7. </w:t>
      </w:r>
      <w:r w:rsidRPr="00F0442F">
        <w:rPr>
          <w:noProof/>
          <w:szCs w:val="24"/>
        </w:rPr>
        <w:tab/>
        <w:t xml:space="preserve">Berkman LF, Blumenthal J, Burg M, et al. Effects of Treating Depression and Low Perceived Social Support on Clinical Events after Myocardial Infarction: The Enhancing Recovery in Coronary Heart Disease Patients (ENRICHD) Randomized Trial. </w:t>
      </w:r>
      <w:r w:rsidRPr="00F0442F">
        <w:rPr>
          <w:i/>
          <w:iCs/>
          <w:noProof/>
          <w:szCs w:val="24"/>
        </w:rPr>
        <w:t>J Am Med Assoc</w:t>
      </w:r>
      <w:r w:rsidRPr="00F0442F">
        <w:rPr>
          <w:noProof/>
          <w:szCs w:val="24"/>
        </w:rPr>
        <w:t>. 2003;289(23):3106-3116. doi:10.1001/jama.289.23.3106</w:t>
      </w:r>
    </w:p>
    <w:p w14:paraId="3F780DE2" w14:textId="77777777" w:rsidR="00F0442F" w:rsidRPr="00F0442F" w:rsidRDefault="00F0442F" w:rsidP="00F0442F">
      <w:pPr>
        <w:widowControl w:val="0"/>
        <w:autoSpaceDE w:val="0"/>
        <w:autoSpaceDN w:val="0"/>
        <w:adjustRightInd w:val="0"/>
        <w:ind w:left="640" w:hanging="640"/>
        <w:rPr>
          <w:noProof/>
          <w:szCs w:val="24"/>
        </w:rPr>
      </w:pPr>
      <w:r w:rsidRPr="00F0442F">
        <w:rPr>
          <w:noProof/>
          <w:szCs w:val="24"/>
        </w:rPr>
        <w:t xml:space="preserve">8. </w:t>
      </w:r>
      <w:r w:rsidRPr="00F0442F">
        <w:rPr>
          <w:noProof/>
          <w:szCs w:val="24"/>
        </w:rPr>
        <w:tab/>
        <w:t xml:space="preserve">Kronish IM, Moise N, Cheung YK, et al. Effect of Depression Screening after Acute Coronary Syndromes on Quality of Life: The CODIACS-QoL Randomized Clinical Trial. </w:t>
      </w:r>
      <w:r w:rsidRPr="00F0442F">
        <w:rPr>
          <w:i/>
          <w:iCs/>
          <w:noProof/>
          <w:szCs w:val="24"/>
        </w:rPr>
        <w:t>JAMA Intern Med</w:t>
      </w:r>
      <w:r w:rsidRPr="00F0442F">
        <w:rPr>
          <w:noProof/>
          <w:szCs w:val="24"/>
        </w:rPr>
        <w:t>. 2019. doi:10.1001/jamainternmed.2019.4518</w:t>
      </w:r>
    </w:p>
    <w:p w14:paraId="7BB95EF4" w14:textId="77777777" w:rsidR="00F0442F" w:rsidRPr="00F0442F" w:rsidRDefault="00F0442F" w:rsidP="00F0442F">
      <w:pPr>
        <w:widowControl w:val="0"/>
        <w:autoSpaceDE w:val="0"/>
        <w:autoSpaceDN w:val="0"/>
        <w:adjustRightInd w:val="0"/>
        <w:ind w:left="640" w:hanging="640"/>
        <w:rPr>
          <w:noProof/>
          <w:szCs w:val="24"/>
        </w:rPr>
      </w:pPr>
      <w:r w:rsidRPr="00F0442F">
        <w:rPr>
          <w:noProof/>
          <w:szCs w:val="24"/>
        </w:rPr>
        <w:t xml:space="preserve">9. </w:t>
      </w:r>
      <w:r w:rsidRPr="00F0442F">
        <w:rPr>
          <w:noProof/>
          <w:szCs w:val="24"/>
        </w:rPr>
        <w:tab/>
        <w:t xml:space="preserve">Carney RM, Blumenthal JA, Freedland KE, et al. </w:t>
      </w:r>
      <w:r w:rsidRPr="00F0442F">
        <w:rPr>
          <w:i/>
          <w:iCs/>
          <w:noProof/>
          <w:szCs w:val="24"/>
        </w:rPr>
        <w:t>Low Heart Rate Variability and the Effect of Depression on Post-Myocardial Infarction Mortality</w:t>
      </w:r>
      <w:r w:rsidRPr="00F0442F">
        <w:rPr>
          <w:noProof/>
          <w:szCs w:val="24"/>
        </w:rPr>
        <w:t>. Vol 165.; 2005. doi:10.1001/archinte.165.13.1486</w:t>
      </w:r>
    </w:p>
    <w:p w14:paraId="117CBE44" w14:textId="77777777" w:rsidR="00F0442F" w:rsidRPr="00F0442F" w:rsidRDefault="00F0442F" w:rsidP="00F0442F">
      <w:pPr>
        <w:widowControl w:val="0"/>
        <w:autoSpaceDE w:val="0"/>
        <w:autoSpaceDN w:val="0"/>
        <w:adjustRightInd w:val="0"/>
        <w:ind w:left="640" w:hanging="640"/>
        <w:rPr>
          <w:noProof/>
          <w:szCs w:val="24"/>
        </w:rPr>
      </w:pPr>
      <w:r w:rsidRPr="00F0442F">
        <w:rPr>
          <w:noProof/>
          <w:szCs w:val="24"/>
        </w:rPr>
        <w:t xml:space="preserve">10. </w:t>
      </w:r>
      <w:r w:rsidRPr="00F0442F">
        <w:rPr>
          <w:noProof/>
          <w:szCs w:val="24"/>
        </w:rPr>
        <w:tab/>
        <w:t xml:space="preserve">Penninx BWJH. Depression and cardiovascular disease: Epidemiological evidence on their linking mechanisms. </w:t>
      </w:r>
      <w:r w:rsidRPr="00F0442F">
        <w:rPr>
          <w:i/>
          <w:iCs/>
          <w:noProof/>
          <w:szCs w:val="24"/>
        </w:rPr>
        <w:t>Neurosci Biobehav Rev</w:t>
      </w:r>
      <w:r w:rsidRPr="00F0442F">
        <w:rPr>
          <w:noProof/>
          <w:szCs w:val="24"/>
        </w:rPr>
        <w:t>. 2017;74:277-286. doi:10.1016/j.neubiorev.2016.07.003</w:t>
      </w:r>
    </w:p>
    <w:p w14:paraId="799BE17C" w14:textId="77777777" w:rsidR="00F0442F" w:rsidRPr="00F0442F" w:rsidRDefault="00F0442F" w:rsidP="00F0442F">
      <w:pPr>
        <w:widowControl w:val="0"/>
        <w:autoSpaceDE w:val="0"/>
        <w:autoSpaceDN w:val="0"/>
        <w:adjustRightInd w:val="0"/>
        <w:ind w:left="640" w:hanging="640"/>
        <w:rPr>
          <w:noProof/>
          <w:szCs w:val="24"/>
        </w:rPr>
      </w:pPr>
      <w:r w:rsidRPr="00F0442F">
        <w:rPr>
          <w:noProof/>
          <w:szCs w:val="24"/>
        </w:rPr>
        <w:t xml:space="preserve">11. </w:t>
      </w:r>
      <w:r w:rsidRPr="00F0442F">
        <w:rPr>
          <w:noProof/>
          <w:szCs w:val="24"/>
        </w:rPr>
        <w:tab/>
        <w:t xml:space="preserve">Carreno FR, Frazer A. Vagal Nerve Stimulation for Treatment-Resistant Depression. </w:t>
      </w:r>
      <w:r w:rsidRPr="00F0442F">
        <w:rPr>
          <w:i/>
          <w:iCs/>
          <w:noProof/>
          <w:szCs w:val="24"/>
        </w:rPr>
        <w:t>Neurotherapeutics</w:t>
      </w:r>
      <w:r w:rsidRPr="00F0442F">
        <w:rPr>
          <w:noProof/>
          <w:szCs w:val="24"/>
        </w:rPr>
        <w:t>. 2017;14(3):716-727. doi:10.1007/s13311-017-0537-8</w:t>
      </w:r>
    </w:p>
    <w:p w14:paraId="6C264762" w14:textId="77777777" w:rsidR="00F0442F" w:rsidRPr="00F0442F" w:rsidRDefault="00F0442F" w:rsidP="00F0442F">
      <w:pPr>
        <w:widowControl w:val="0"/>
        <w:autoSpaceDE w:val="0"/>
        <w:autoSpaceDN w:val="0"/>
        <w:adjustRightInd w:val="0"/>
        <w:ind w:left="640" w:hanging="640"/>
        <w:rPr>
          <w:noProof/>
          <w:szCs w:val="24"/>
        </w:rPr>
      </w:pPr>
      <w:r w:rsidRPr="00F0442F">
        <w:rPr>
          <w:noProof/>
          <w:szCs w:val="24"/>
        </w:rPr>
        <w:t xml:space="preserve">12. </w:t>
      </w:r>
      <w:r w:rsidRPr="00F0442F">
        <w:rPr>
          <w:noProof/>
          <w:szCs w:val="24"/>
        </w:rPr>
        <w:tab/>
        <w:t xml:space="preserve">Zamotrinsky A V., Kondratiev B, De Jong JW. Vagal neurostimulation in patients with coronary artery disease. </w:t>
      </w:r>
      <w:r w:rsidRPr="00F0442F">
        <w:rPr>
          <w:i/>
          <w:iCs/>
          <w:noProof/>
          <w:szCs w:val="24"/>
        </w:rPr>
        <w:t>Auton Neurosci Basic Clin</w:t>
      </w:r>
      <w:r w:rsidRPr="00F0442F">
        <w:rPr>
          <w:noProof/>
          <w:szCs w:val="24"/>
        </w:rPr>
        <w:t>. 2001;88(1-2):109-116. doi:10.1016/S1566-0702(01)00227-2</w:t>
      </w:r>
    </w:p>
    <w:p w14:paraId="138D65D4" w14:textId="77777777" w:rsidR="00F0442F" w:rsidRPr="00F0442F" w:rsidRDefault="00F0442F" w:rsidP="00F0442F">
      <w:pPr>
        <w:widowControl w:val="0"/>
        <w:autoSpaceDE w:val="0"/>
        <w:autoSpaceDN w:val="0"/>
        <w:adjustRightInd w:val="0"/>
        <w:ind w:left="640" w:hanging="640"/>
        <w:rPr>
          <w:noProof/>
          <w:szCs w:val="24"/>
        </w:rPr>
      </w:pPr>
      <w:r w:rsidRPr="00F0442F">
        <w:rPr>
          <w:noProof/>
          <w:szCs w:val="24"/>
        </w:rPr>
        <w:t xml:space="preserve">13. </w:t>
      </w:r>
      <w:r w:rsidRPr="00F0442F">
        <w:rPr>
          <w:noProof/>
          <w:szCs w:val="24"/>
        </w:rPr>
        <w:tab/>
        <w:t xml:space="preserve">Zhang Y, Mazgalev TN. Arrhythmias and vagus nerve stimulation. </w:t>
      </w:r>
      <w:r w:rsidRPr="00F0442F">
        <w:rPr>
          <w:i/>
          <w:iCs/>
          <w:noProof/>
          <w:szCs w:val="24"/>
        </w:rPr>
        <w:t>Heart Fail Rev</w:t>
      </w:r>
      <w:r w:rsidRPr="00F0442F">
        <w:rPr>
          <w:noProof/>
          <w:szCs w:val="24"/>
        </w:rPr>
        <w:t>. 2011;16(2):147-161. doi:10.1007/s10741-010-9178-2</w:t>
      </w:r>
    </w:p>
    <w:p w14:paraId="328826CC" w14:textId="77777777" w:rsidR="00F0442F" w:rsidRPr="00F0442F" w:rsidRDefault="00F0442F" w:rsidP="00F0442F">
      <w:pPr>
        <w:widowControl w:val="0"/>
        <w:autoSpaceDE w:val="0"/>
        <w:autoSpaceDN w:val="0"/>
        <w:adjustRightInd w:val="0"/>
        <w:ind w:left="640" w:hanging="640"/>
        <w:rPr>
          <w:noProof/>
          <w:szCs w:val="24"/>
        </w:rPr>
      </w:pPr>
      <w:r w:rsidRPr="00F0442F">
        <w:rPr>
          <w:noProof/>
          <w:szCs w:val="24"/>
        </w:rPr>
        <w:t xml:space="preserve">14. </w:t>
      </w:r>
      <w:r w:rsidRPr="00F0442F">
        <w:rPr>
          <w:noProof/>
          <w:szCs w:val="24"/>
        </w:rPr>
        <w:tab/>
        <w:t xml:space="preserve">Shah A, Lampert R, Goldberg J, Bremner JD, Vaccarino V, Shah A. Abstract 15216: Circadian Autonomic Inflexibility: A Marker of Ischemic Heart Disease. </w:t>
      </w:r>
      <w:r w:rsidRPr="00F0442F">
        <w:rPr>
          <w:i/>
          <w:iCs/>
          <w:noProof/>
          <w:szCs w:val="24"/>
        </w:rPr>
        <w:t>Circulation</w:t>
      </w:r>
      <w:r w:rsidRPr="00F0442F">
        <w:rPr>
          <w:noProof/>
          <w:szCs w:val="24"/>
        </w:rPr>
        <w:t>. 2018;138(Suppl_1):A15216-A15216. doi:10.1161/circ.138.suppl_1.15216</w:t>
      </w:r>
    </w:p>
    <w:p w14:paraId="2C451D1A" w14:textId="77777777" w:rsidR="00F0442F" w:rsidRPr="00F0442F" w:rsidRDefault="00F0442F" w:rsidP="00F0442F">
      <w:pPr>
        <w:widowControl w:val="0"/>
        <w:autoSpaceDE w:val="0"/>
        <w:autoSpaceDN w:val="0"/>
        <w:adjustRightInd w:val="0"/>
        <w:ind w:left="640" w:hanging="640"/>
        <w:rPr>
          <w:noProof/>
          <w:szCs w:val="24"/>
        </w:rPr>
      </w:pPr>
      <w:r w:rsidRPr="00F0442F">
        <w:rPr>
          <w:noProof/>
          <w:szCs w:val="24"/>
        </w:rPr>
        <w:t xml:space="preserve">15. </w:t>
      </w:r>
      <w:r w:rsidRPr="00F0442F">
        <w:rPr>
          <w:noProof/>
          <w:szCs w:val="24"/>
        </w:rPr>
        <w:tab/>
        <w:t xml:space="preserve">Task Force of the ESC and NAS. Heart Rate Variability. </w:t>
      </w:r>
      <w:r w:rsidRPr="00F0442F">
        <w:rPr>
          <w:i/>
          <w:iCs/>
          <w:noProof/>
          <w:szCs w:val="24"/>
        </w:rPr>
        <w:t>Eur Heart J</w:t>
      </w:r>
      <w:r w:rsidRPr="00F0442F">
        <w:rPr>
          <w:noProof/>
          <w:szCs w:val="24"/>
        </w:rPr>
        <w:t>. 1996;17(5):354-381. doi:10.1161/01.CIR.93.5.1043</w:t>
      </w:r>
    </w:p>
    <w:p w14:paraId="727A42BD" w14:textId="77777777" w:rsidR="00F0442F" w:rsidRPr="00F0442F" w:rsidRDefault="00F0442F" w:rsidP="00F0442F">
      <w:pPr>
        <w:widowControl w:val="0"/>
        <w:autoSpaceDE w:val="0"/>
        <w:autoSpaceDN w:val="0"/>
        <w:adjustRightInd w:val="0"/>
        <w:ind w:left="640" w:hanging="640"/>
        <w:rPr>
          <w:noProof/>
          <w:szCs w:val="24"/>
        </w:rPr>
      </w:pPr>
      <w:r w:rsidRPr="00F0442F">
        <w:rPr>
          <w:noProof/>
          <w:szCs w:val="24"/>
        </w:rPr>
        <w:t xml:space="preserve">16. </w:t>
      </w:r>
      <w:r w:rsidRPr="00F0442F">
        <w:rPr>
          <w:noProof/>
          <w:szCs w:val="24"/>
        </w:rPr>
        <w:tab/>
        <w:t xml:space="preserve">Saul J. Beat-To-Beat Variations of Heart Rate Reflect Modulation of Cardiac Autonomic Outflow. </w:t>
      </w:r>
      <w:r w:rsidRPr="00F0442F">
        <w:rPr>
          <w:i/>
          <w:iCs/>
          <w:noProof/>
          <w:szCs w:val="24"/>
        </w:rPr>
        <w:t>Physiology</w:t>
      </w:r>
      <w:r w:rsidRPr="00F0442F">
        <w:rPr>
          <w:noProof/>
          <w:szCs w:val="24"/>
        </w:rPr>
        <w:t>. 1990;5(1):32-37. doi:10.1152/physiologyonline.1990.5.1.32</w:t>
      </w:r>
    </w:p>
    <w:p w14:paraId="575F33C3" w14:textId="77777777" w:rsidR="00F0442F" w:rsidRPr="00F0442F" w:rsidRDefault="00F0442F" w:rsidP="00F0442F">
      <w:pPr>
        <w:widowControl w:val="0"/>
        <w:autoSpaceDE w:val="0"/>
        <w:autoSpaceDN w:val="0"/>
        <w:adjustRightInd w:val="0"/>
        <w:ind w:left="640" w:hanging="640"/>
        <w:rPr>
          <w:noProof/>
          <w:szCs w:val="24"/>
        </w:rPr>
      </w:pPr>
      <w:r w:rsidRPr="00F0442F">
        <w:rPr>
          <w:noProof/>
          <w:szCs w:val="24"/>
        </w:rPr>
        <w:t xml:space="preserve">17. </w:t>
      </w:r>
      <w:r w:rsidRPr="00F0442F">
        <w:rPr>
          <w:noProof/>
          <w:szCs w:val="24"/>
        </w:rPr>
        <w:tab/>
        <w:t xml:space="preserve">Lewkowicz M, Levitan J, Puzanov N, Shnerb N, Saermark K. Description of complex time series by multipoles. </w:t>
      </w:r>
      <w:r w:rsidRPr="00F0442F">
        <w:rPr>
          <w:i/>
          <w:iCs/>
          <w:noProof/>
          <w:szCs w:val="24"/>
        </w:rPr>
        <w:t>Phys A Stat Mech its Appl</w:t>
      </w:r>
      <w:r w:rsidRPr="00F0442F">
        <w:rPr>
          <w:noProof/>
          <w:szCs w:val="24"/>
        </w:rPr>
        <w:t>. 2002;311(1-2):260-274. doi:10.1016/S0378-4371(02)00831-2</w:t>
      </w:r>
    </w:p>
    <w:p w14:paraId="7A519747" w14:textId="77777777" w:rsidR="00F0442F" w:rsidRPr="00F0442F" w:rsidRDefault="00F0442F" w:rsidP="00F0442F">
      <w:pPr>
        <w:widowControl w:val="0"/>
        <w:autoSpaceDE w:val="0"/>
        <w:autoSpaceDN w:val="0"/>
        <w:adjustRightInd w:val="0"/>
        <w:ind w:left="640" w:hanging="640"/>
        <w:rPr>
          <w:noProof/>
          <w:szCs w:val="24"/>
        </w:rPr>
      </w:pPr>
      <w:r w:rsidRPr="00F0442F">
        <w:rPr>
          <w:noProof/>
          <w:szCs w:val="24"/>
        </w:rPr>
        <w:t xml:space="preserve">18. </w:t>
      </w:r>
      <w:r w:rsidRPr="00F0442F">
        <w:rPr>
          <w:noProof/>
          <w:szCs w:val="24"/>
        </w:rPr>
        <w:tab/>
        <w:t xml:space="preserve">Olesen RM, Bloch Thomsen PE, Saermark K, et al. Statistical analysis of the DIAMOND MI study by the multipole method. </w:t>
      </w:r>
      <w:r w:rsidRPr="00F0442F">
        <w:rPr>
          <w:i/>
          <w:iCs/>
          <w:noProof/>
          <w:szCs w:val="24"/>
        </w:rPr>
        <w:t>Physiol Meas</w:t>
      </w:r>
      <w:r w:rsidRPr="00F0442F">
        <w:rPr>
          <w:noProof/>
          <w:szCs w:val="24"/>
        </w:rPr>
        <w:t>. 2005;26(5):591-598. doi:10.1088/0967-3334/26/5/002</w:t>
      </w:r>
    </w:p>
    <w:p w14:paraId="27257E06" w14:textId="77777777" w:rsidR="00F0442F" w:rsidRPr="00F0442F" w:rsidRDefault="00F0442F" w:rsidP="00F0442F">
      <w:pPr>
        <w:widowControl w:val="0"/>
        <w:autoSpaceDE w:val="0"/>
        <w:autoSpaceDN w:val="0"/>
        <w:adjustRightInd w:val="0"/>
        <w:ind w:left="640" w:hanging="640"/>
        <w:rPr>
          <w:noProof/>
          <w:szCs w:val="24"/>
        </w:rPr>
      </w:pPr>
      <w:r w:rsidRPr="00F0442F">
        <w:rPr>
          <w:noProof/>
          <w:szCs w:val="24"/>
        </w:rPr>
        <w:t xml:space="preserve">19. </w:t>
      </w:r>
      <w:r w:rsidRPr="00F0442F">
        <w:rPr>
          <w:noProof/>
          <w:szCs w:val="24"/>
        </w:rPr>
        <w:tab/>
        <w:t xml:space="preserve">Jørgensen RM, Abildstrøm SZ, Levitan J, et al. Heart Rate Variability Density Analysis (Dyx) and Prediction of Long-Term Mortality after Acute Myocardial Infarction. </w:t>
      </w:r>
      <w:r w:rsidRPr="00F0442F">
        <w:rPr>
          <w:i/>
          <w:iCs/>
          <w:noProof/>
          <w:szCs w:val="24"/>
        </w:rPr>
        <w:t>Ann Noninvasive Electrocardiol</w:t>
      </w:r>
      <w:r w:rsidRPr="00F0442F">
        <w:rPr>
          <w:noProof/>
          <w:szCs w:val="24"/>
        </w:rPr>
        <w:t>. 2016;21(1):60-68. doi:10.1111/anec.12297</w:t>
      </w:r>
    </w:p>
    <w:p w14:paraId="64607023" w14:textId="77777777" w:rsidR="00F0442F" w:rsidRPr="00F0442F" w:rsidRDefault="00F0442F" w:rsidP="00F0442F">
      <w:pPr>
        <w:widowControl w:val="0"/>
        <w:autoSpaceDE w:val="0"/>
        <w:autoSpaceDN w:val="0"/>
        <w:adjustRightInd w:val="0"/>
        <w:ind w:left="640" w:hanging="640"/>
        <w:rPr>
          <w:noProof/>
          <w:szCs w:val="24"/>
        </w:rPr>
      </w:pPr>
      <w:r w:rsidRPr="00F0442F">
        <w:rPr>
          <w:noProof/>
          <w:szCs w:val="24"/>
        </w:rPr>
        <w:t xml:space="preserve">20. </w:t>
      </w:r>
      <w:r w:rsidRPr="00F0442F">
        <w:rPr>
          <w:noProof/>
          <w:szCs w:val="24"/>
        </w:rPr>
        <w:tab/>
        <w:t xml:space="preserve">Goldkorn R, Naimushin A, Shlomo N, et al. Comparison of the usefulness of heart rate variability versus exercise stress testing for the detection of myocardial ischemia in patients without known coronary artery disease. </w:t>
      </w:r>
      <w:r w:rsidRPr="00F0442F">
        <w:rPr>
          <w:i/>
          <w:iCs/>
          <w:noProof/>
          <w:szCs w:val="24"/>
        </w:rPr>
        <w:t>Am J Cardiol</w:t>
      </w:r>
      <w:r w:rsidRPr="00F0442F">
        <w:rPr>
          <w:noProof/>
          <w:szCs w:val="24"/>
        </w:rPr>
        <w:t>. 2015;115(11):1518-1522. doi:10.1016/j.amjcard.2015.02.054</w:t>
      </w:r>
    </w:p>
    <w:p w14:paraId="62BAE540" w14:textId="77777777" w:rsidR="00F0442F" w:rsidRPr="00F0442F" w:rsidRDefault="00F0442F" w:rsidP="00F0442F">
      <w:pPr>
        <w:widowControl w:val="0"/>
        <w:autoSpaceDE w:val="0"/>
        <w:autoSpaceDN w:val="0"/>
        <w:adjustRightInd w:val="0"/>
        <w:ind w:left="640" w:hanging="640"/>
        <w:rPr>
          <w:noProof/>
          <w:szCs w:val="24"/>
        </w:rPr>
      </w:pPr>
      <w:r w:rsidRPr="00F0442F">
        <w:rPr>
          <w:noProof/>
          <w:szCs w:val="24"/>
        </w:rPr>
        <w:t xml:space="preserve">21. </w:t>
      </w:r>
      <w:r w:rsidRPr="00F0442F">
        <w:rPr>
          <w:noProof/>
          <w:szCs w:val="24"/>
        </w:rPr>
        <w:tab/>
        <w:t xml:space="preserve">Oieru D, Moalem I, Rozen E, et al. A novel heart rate variability algorithm for the detection of myocardial ischemia: pilot data from a prospective clinical trial. </w:t>
      </w:r>
      <w:r w:rsidRPr="00F0442F">
        <w:rPr>
          <w:i/>
          <w:iCs/>
          <w:noProof/>
          <w:szCs w:val="24"/>
        </w:rPr>
        <w:t>Isr Med Assoc J</w:t>
      </w:r>
      <w:r w:rsidRPr="00F0442F">
        <w:rPr>
          <w:noProof/>
          <w:szCs w:val="24"/>
        </w:rPr>
        <w:t xml:space="preserve">. 2015;17(3):161-165. </w:t>
      </w:r>
      <w:r w:rsidRPr="00F0442F">
        <w:rPr>
          <w:noProof/>
          <w:szCs w:val="24"/>
        </w:rPr>
        <w:lastRenderedPageBreak/>
        <w:t>http://www.ncbi.nlm.nih.gov/pubmed/25946767.</w:t>
      </w:r>
    </w:p>
    <w:p w14:paraId="36F9AFBA" w14:textId="77777777" w:rsidR="00F0442F" w:rsidRPr="00F0442F" w:rsidRDefault="00F0442F" w:rsidP="00F0442F">
      <w:pPr>
        <w:widowControl w:val="0"/>
        <w:autoSpaceDE w:val="0"/>
        <w:autoSpaceDN w:val="0"/>
        <w:adjustRightInd w:val="0"/>
        <w:ind w:left="640" w:hanging="640"/>
        <w:rPr>
          <w:noProof/>
          <w:szCs w:val="24"/>
        </w:rPr>
      </w:pPr>
      <w:r w:rsidRPr="00F0442F">
        <w:rPr>
          <w:noProof/>
          <w:szCs w:val="24"/>
        </w:rPr>
        <w:t xml:space="preserve">22. </w:t>
      </w:r>
      <w:r w:rsidRPr="00F0442F">
        <w:rPr>
          <w:noProof/>
          <w:szCs w:val="24"/>
        </w:rPr>
        <w:tab/>
        <w:t xml:space="preserve">Shah AJ, Ghasemzadeh N, Zaragoza-Macias E, et al. Sex and age differences in the association of depression with obstructive coronary artery disease and adverse cardiovascular events. </w:t>
      </w:r>
      <w:r w:rsidRPr="00F0442F">
        <w:rPr>
          <w:i/>
          <w:iCs/>
          <w:noProof/>
          <w:szCs w:val="24"/>
        </w:rPr>
        <w:t>J Am Heart Assoc</w:t>
      </w:r>
      <w:r w:rsidRPr="00F0442F">
        <w:rPr>
          <w:noProof/>
          <w:szCs w:val="24"/>
        </w:rPr>
        <w:t>. 2014;3(3):e000741. doi:10.1161/JAHA.113.000741</w:t>
      </w:r>
    </w:p>
    <w:p w14:paraId="23D7467E" w14:textId="77777777" w:rsidR="00F0442F" w:rsidRPr="00F0442F" w:rsidRDefault="00F0442F" w:rsidP="00F0442F">
      <w:pPr>
        <w:widowControl w:val="0"/>
        <w:autoSpaceDE w:val="0"/>
        <w:autoSpaceDN w:val="0"/>
        <w:adjustRightInd w:val="0"/>
        <w:ind w:left="640" w:hanging="640"/>
        <w:rPr>
          <w:noProof/>
          <w:szCs w:val="24"/>
        </w:rPr>
      </w:pPr>
      <w:r w:rsidRPr="00F0442F">
        <w:rPr>
          <w:noProof/>
          <w:szCs w:val="24"/>
        </w:rPr>
        <w:t xml:space="preserve">23. </w:t>
      </w:r>
      <w:r w:rsidRPr="00F0442F">
        <w:rPr>
          <w:noProof/>
          <w:szCs w:val="24"/>
        </w:rPr>
        <w:tab/>
        <w:t xml:space="preserve">Ko YA, Hayek S, Sandesara P, Samman Tahhan A, Quyyumi A. Cohort profile: The Emory Cardiovascular Biobank (EmCAB). </w:t>
      </w:r>
      <w:r w:rsidRPr="00F0442F">
        <w:rPr>
          <w:i/>
          <w:iCs/>
          <w:noProof/>
          <w:szCs w:val="24"/>
        </w:rPr>
        <w:t>BMJ Open</w:t>
      </w:r>
      <w:r w:rsidRPr="00F0442F">
        <w:rPr>
          <w:noProof/>
          <w:szCs w:val="24"/>
        </w:rPr>
        <w:t>. 2017;7(12):e018753. doi:10.1136/bmjopen-2017-018753</w:t>
      </w:r>
    </w:p>
    <w:p w14:paraId="14B81409" w14:textId="77777777" w:rsidR="00F0442F" w:rsidRPr="00F0442F" w:rsidRDefault="00F0442F" w:rsidP="00F0442F">
      <w:pPr>
        <w:widowControl w:val="0"/>
        <w:autoSpaceDE w:val="0"/>
        <w:autoSpaceDN w:val="0"/>
        <w:adjustRightInd w:val="0"/>
        <w:ind w:left="640" w:hanging="640"/>
        <w:rPr>
          <w:noProof/>
          <w:szCs w:val="24"/>
        </w:rPr>
      </w:pPr>
      <w:r w:rsidRPr="00F0442F">
        <w:rPr>
          <w:noProof/>
          <w:szCs w:val="24"/>
        </w:rPr>
        <w:t xml:space="preserve">24. </w:t>
      </w:r>
      <w:r w:rsidRPr="00F0442F">
        <w:rPr>
          <w:noProof/>
          <w:szCs w:val="24"/>
        </w:rPr>
        <w:tab/>
        <w:t xml:space="preserve">Kroenke K, Spitzer RL, Williams JB. The PHQ-9: validity of a brief depression severity measure. </w:t>
      </w:r>
      <w:r w:rsidRPr="00F0442F">
        <w:rPr>
          <w:i/>
          <w:iCs/>
          <w:noProof/>
          <w:szCs w:val="24"/>
        </w:rPr>
        <w:t>J Gen Intern Med</w:t>
      </w:r>
      <w:r w:rsidRPr="00F0442F">
        <w:rPr>
          <w:noProof/>
          <w:szCs w:val="24"/>
        </w:rPr>
        <w:t>. 2001;16(9):606-613. http://www.ncbi.nlm.nih.gov/pubmed/11556941. Accessed March 3, 2019.</w:t>
      </w:r>
    </w:p>
    <w:p w14:paraId="74E562F3" w14:textId="77777777" w:rsidR="00F0442F" w:rsidRPr="00F0442F" w:rsidRDefault="00F0442F" w:rsidP="00F0442F">
      <w:pPr>
        <w:widowControl w:val="0"/>
        <w:autoSpaceDE w:val="0"/>
        <w:autoSpaceDN w:val="0"/>
        <w:adjustRightInd w:val="0"/>
        <w:ind w:left="640" w:hanging="640"/>
        <w:rPr>
          <w:noProof/>
          <w:szCs w:val="24"/>
        </w:rPr>
      </w:pPr>
      <w:r w:rsidRPr="00F0442F">
        <w:rPr>
          <w:noProof/>
          <w:szCs w:val="24"/>
        </w:rPr>
        <w:t xml:space="preserve">25. </w:t>
      </w:r>
      <w:r w:rsidRPr="00F0442F">
        <w:rPr>
          <w:noProof/>
          <w:szCs w:val="24"/>
        </w:rPr>
        <w:tab/>
        <w:t xml:space="preserve">Vest AN, Da Poian G, Li Q, et al. An open source benchmarked toolbox for cardiovascular waveform and interval analysis. </w:t>
      </w:r>
      <w:r w:rsidRPr="00F0442F">
        <w:rPr>
          <w:i/>
          <w:iCs/>
          <w:noProof/>
          <w:szCs w:val="24"/>
        </w:rPr>
        <w:t>Physiol Meas</w:t>
      </w:r>
      <w:r w:rsidRPr="00F0442F">
        <w:rPr>
          <w:noProof/>
          <w:szCs w:val="24"/>
        </w:rPr>
        <w:t>. 2018;39(10):105004. doi:10.1088/1361-6579/aae021</w:t>
      </w:r>
    </w:p>
    <w:p w14:paraId="1F1201A2" w14:textId="77777777" w:rsidR="00F0442F" w:rsidRPr="00F0442F" w:rsidRDefault="00F0442F" w:rsidP="00F0442F">
      <w:pPr>
        <w:widowControl w:val="0"/>
        <w:autoSpaceDE w:val="0"/>
        <w:autoSpaceDN w:val="0"/>
        <w:adjustRightInd w:val="0"/>
        <w:ind w:left="640" w:hanging="640"/>
        <w:rPr>
          <w:noProof/>
          <w:szCs w:val="24"/>
        </w:rPr>
      </w:pPr>
      <w:r w:rsidRPr="00F0442F">
        <w:rPr>
          <w:noProof/>
          <w:szCs w:val="24"/>
        </w:rPr>
        <w:t xml:space="preserve">26. </w:t>
      </w:r>
      <w:r w:rsidRPr="00F0442F">
        <w:rPr>
          <w:noProof/>
          <w:szCs w:val="24"/>
        </w:rPr>
        <w:tab/>
        <w:t xml:space="preserve">Vaccarino V, Wilmot K, Mheid I Al, et al. Sex differences in mental stress-induced myocardial ischemia in patients with coronary heart disease. </w:t>
      </w:r>
      <w:r w:rsidRPr="00F0442F">
        <w:rPr>
          <w:i/>
          <w:iCs/>
          <w:noProof/>
          <w:szCs w:val="24"/>
        </w:rPr>
        <w:t>J Am Heart Assoc</w:t>
      </w:r>
      <w:r w:rsidRPr="00F0442F">
        <w:rPr>
          <w:noProof/>
          <w:szCs w:val="24"/>
        </w:rPr>
        <w:t>. 2016;5(9). doi:10.1161/JAHA.116.003630</w:t>
      </w:r>
    </w:p>
    <w:p w14:paraId="10D57959" w14:textId="77777777" w:rsidR="00F0442F" w:rsidRPr="00F0442F" w:rsidRDefault="00F0442F" w:rsidP="00F0442F">
      <w:pPr>
        <w:widowControl w:val="0"/>
        <w:autoSpaceDE w:val="0"/>
        <w:autoSpaceDN w:val="0"/>
        <w:adjustRightInd w:val="0"/>
        <w:ind w:left="640" w:hanging="640"/>
        <w:rPr>
          <w:noProof/>
          <w:szCs w:val="24"/>
        </w:rPr>
      </w:pPr>
      <w:r w:rsidRPr="00F0442F">
        <w:rPr>
          <w:noProof/>
          <w:szCs w:val="24"/>
        </w:rPr>
        <w:t xml:space="preserve">27. </w:t>
      </w:r>
      <w:r w:rsidRPr="00F0442F">
        <w:rPr>
          <w:noProof/>
          <w:szCs w:val="24"/>
        </w:rPr>
        <w:tab/>
        <w:t xml:space="preserve">Sacha J, Barabach S, Statkiewicz-Barabach G, et al. Gender differences in the interaction between heart rate and its variability - How to use it to improve the prognostic power of heart rate variability. </w:t>
      </w:r>
      <w:r w:rsidRPr="00F0442F">
        <w:rPr>
          <w:i/>
          <w:iCs/>
          <w:noProof/>
          <w:szCs w:val="24"/>
        </w:rPr>
        <w:t>Int J Cardiol</w:t>
      </w:r>
      <w:r w:rsidRPr="00F0442F">
        <w:rPr>
          <w:noProof/>
          <w:szCs w:val="24"/>
        </w:rPr>
        <w:t>. 2014;171(2):42-45. doi:10.1016/j.ijcard.2013.11.116</w:t>
      </w:r>
    </w:p>
    <w:p w14:paraId="689D0879" w14:textId="77777777" w:rsidR="00F0442F" w:rsidRPr="00F0442F" w:rsidRDefault="00F0442F" w:rsidP="00F0442F">
      <w:pPr>
        <w:widowControl w:val="0"/>
        <w:autoSpaceDE w:val="0"/>
        <w:autoSpaceDN w:val="0"/>
        <w:adjustRightInd w:val="0"/>
        <w:ind w:left="640" w:hanging="640"/>
        <w:rPr>
          <w:noProof/>
          <w:szCs w:val="24"/>
        </w:rPr>
      </w:pPr>
      <w:r w:rsidRPr="00F0442F">
        <w:rPr>
          <w:noProof/>
          <w:szCs w:val="24"/>
        </w:rPr>
        <w:t xml:space="preserve">28. </w:t>
      </w:r>
      <w:r w:rsidRPr="00F0442F">
        <w:rPr>
          <w:noProof/>
          <w:szCs w:val="24"/>
        </w:rPr>
        <w:tab/>
        <w:t xml:space="preserve">Vaccarino V, Sullivan S, Hammadah M, et al. Mental stress-induced-myocardial ischemia in young patients with recent myocardial infarction: Sex differences and mechanisms. </w:t>
      </w:r>
      <w:r w:rsidRPr="00F0442F">
        <w:rPr>
          <w:i/>
          <w:iCs/>
          <w:noProof/>
          <w:szCs w:val="24"/>
        </w:rPr>
        <w:t>Circulation</w:t>
      </w:r>
      <w:r w:rsidRPr="00F0442F">
        <w:rPr>
          <w:noProof/>
          <w:szCs w:val="24"/>
        </w:rPr>
        <w:t>. 2018;137(8):794-805. doi:10.1161/CIRCULATIONAHA.117.030849</w:t>
      </w:r>
    </w:p>
    <w:p w14:paraId="6B5AEC30" w14:textId="77777777" w:rsidR="00F0442F" w:rsidRPr="00F0442F" w:rsidRDefault="00F0442F" w:rsidP="00F0442F">
      <w:pPr>
        <w:widowControl w:val="0"/>
        <w:autoSpaceDE w:val="0"/>
        <w:autoSpaceDN w:val="0"/>
        <w:adjustRightInd w:val="0"/>
        <w:ind w:left="640" w:hanging="640"/>
        <w:rPr>
          <w:noProof/>
          <w:szCs w:val="24"/>
        </w:rPr>
      </w:pPr>
      <w:r w:rsidRPr="00F0442F">
        <w:rPr>
          <w:noProof/>
          <w:szCs w:val="24"/>
        </w:rPr>
        <w:t xml:space="preserve">29. </w:t>
      </w:r>
      <w:r w:rsidRPr="00F0442F">
        <w:rPr>
          <w:noProof/>
          <w:szCs w:val="24"/>
        </w:rPr>
        <w:tab/>
        <w:t xml:space="preserve">Gensini GG. A more meaningful scoring system for determining the severity of coronary heart disease. </w:t>
      </w:r>
      <w:r w:rsidRPr="00F0442F">
        <w:rPr>
          <w:i/>
          <w:iCs/>
          <w:noProof/>
          <w:szCs w:val="24"/>
        </w:rPr>
        <w:t>Am J Cardiol</w:t>
      </w:r>
      <w:r w:rsidRPr="00F0442F">
        <w:rPr>
          <w:noProof/>
          <w:szCs w:val="24"/>
        </w:rPr>
        <w:t>. 1983;51(3):606. doi:10.1016/S0002-9149(83)80105-2</w:t>
      </w:r>
    </w:p>
    <w:p w14:paraId="1A23CC4D" w14:textId="77777777" w:rsidR="00F0442F" w:rsidRPr="00F0442F" w:rsidRDefault="00F0442F" w:rsidP="00F0442F">
      <w:pPr>
        <w:widowControl w:val="0"/>
        <w:autoSpaceDE w:val="0"/>
        <w:autoSpaceDN w:val="0"/>
        <w:adjustRightInd w:val="0"/>
        <w:ind w:left="640" w:hanging="640"/>
        <w:rPr>
          <w:noProof/>
          <w:szCs w:val="24"/>
        </w:rPr>
      </w:pPr>
      <w:r w:rsidRPr="00F0442F">
        <w:rPr>
          <w:noProof/>
          <w:szCs w:val="24"/>
        </w:rPr>
        <w:t xml:space="preserve">30. </w:t>
      </w:r>
      <w:r w:rsidRPr="00F0442F">
        <w:rPr>
          <w:noProof/>
          <w:szCs w:val="24"/>
        </w:rPr>
        <w:tab/>
        <w:t xml:space="preserve">Thayer JF, Lane RD. A model of neurovisceral integration in emotion regulation and dysregulation. </w:t>
      </w:r>
      <w:r w:rsidRPr="00F0442F">
        <w:rPr>
          <w:i/>
          <w:iCs/>
          <w:noProof/>
          <w:szCs w:val="24"/>
        </w:rPr>
        <w:t>J Affect Disord</w:t>
      </w:r>
      <w:r w:rsidRPr="00F0442F">
        <w:rPr>
          <w:noProof/>
          <w:szCs w:val="24"/>
        </w:rPr>
        <w:t>. 2000;61(3):201-216. doi:10.1016/S0165-0327(00)00338-4</w:t>
      </w:r>
    </w:p>
    <w:p w14:paraId="6A6157F3" w14:textId="77777777" w:rsidR="00F0442F" w:rsidRPr="00F0442F" w:rsidRDefault="00F0442F" w:rsidP="00F0442F">
      <w:pPr>
        <w:widowControl w:val="0"/>
        <w:autoSpaceDE w:val="0"/>
        <w:autoSpaceDN w:val="0"/>
        <w:adjustRightInd w:val="0"/>
        <w:ind w:left="640" w:hanging="640"/>
        <w:rPr>
          <w:noProof/>
          <w:szCs w:val="24"/>
        </w:rPr>
      </w:pPr>
      <w:r w:rsidRPr="00F0442F">
        <w:rPr>
          <w:noProof/>
          <w:szCs w:val="24"/>
        </w:rPr>
        <w:t xml:space="preserve">31. </w:t>
      </w:r>
      <w:r w:rsidRPr="00F0442F">
        <w:rPr>
          <w:noProof/>
          <w:szCs w:val="24"/>
        </w:rPr>
        <w:tab/>
        <w:t xml:space="preserve">Richard Jennings J, Allen B, Gianaros PJ, Thayer JF, Manuck SB. Focusing neurovisceral integration: Cognition, heart rate variability, and cerebral blood flow. </w:t>
      </w:r>
      <w:r w:rsidRPr="00F0442F">
        <w:rPr>
          <w:i/>
          <w:iCs/>
          <w:noProof/>
          <w:szCs w:val="24"/>
        </w:rPr>
        <w:t>Psychophysiology</w:t>
      </w:r>
      <w:r w:rsidRPr="00F0442F">
        <w:rPr>
          <w:noProof/>
          <w:szCs w:val="24"/>
        </w:rPr>
        <w:t>. 2015;52(2):214-224. doi:10.1111/psyp.12319</w:t>
      </w:r>
    </w:p>
    <w:p w14:paraId="3377E509" w14:textId="77777777" w:rsidR="00F0442F" w:rsidRPr="00F0442F" w:rsidRDefault="00F0442F" w:rsidP="00F0442F">
      <w:pPr>
        <w:widowControl w:val="0"/>
        <w:autoSpaceDE w:val="0"/>
        <w:autoSpaceDN w:val="0"/>
        <w:adjustRightInd w:val="0"/>
        <w:ind w:left="640" w:hanging="640"/>
        <w:rPr>
          <w:noProof/>
          <w:szCs w:val="24"/>
        </w:rPr>
      </w:pPr>
      <w:r w:rsidRPr="00F0442F">
        <w:rPr>
          <w:noProof/>
          <w:szCs w:val="24"/>
        </w:rPr>
        <w:t xml:space="preserve">32. </w:t>
      </w:r>
      <w:r w:rsidRPr="00F0442F">
        <w:rPr>
          <w:noProof/>
          <w:szCs w:val="24"/>
        </w:rPr>
        <w:tab/>
        <w:t xml:space="preserve">Armour JA. Myocardial ischaemia and the cardiac nervous system. </w:t>
      </w:r>
      <w:r w:rsidRPr="00F0442F">
        <w:rPr>
          <w:i/>
          <w:iCs/>
          <w:noProof/>
          <w:szCs w:val="24"/>
        </w:rPr>
        <w:t>Eur Heart J</w:t>
      </w:r>
      <w:r w:rsidRPr="00F0442F">
        <w:rPr>
          <w:noProof/>
          <w:szCs w:val="24"/>
        </w:rPr>
        <w:t>. 1999;16(12):1751-1752. https://academic.oup.com/cardiovascres/article-abstract/41/1/41/317013. Accessed September 27, 2018.</w:t>
      </w:r>
    </w:p>
    <w:p w14:paraId="199A695B" w14:textId="77777777" w:rsidR="00F0442F" w:rsidRPr="00F0442F" w:rsidRDefault="00F0442F" w:rsidP="00F0442F">
      <w:pPr>
        <w:widowControl w:val="0"/>
        <w:autoSpaceDE w:val="0"/>
        <w:autoSpaceDN w:val="0"/>
        <w:adjustRightInd w:val="0"/>
        <w:ind w:left="640" w:hanging="640"/>
        <w:rPr>
          <w:noProof/>
        </w:rPr>
      </w:pPr>
      <w:r w:rsidRPr="00F0442F">
        <w:rPr>
          <w:noProof/>
          <w:szCs w:val="24"/>
        </w:rPr>
        <w:t xml:space="preserve">33. </w:t>
      </w:r>
      <w:r w:rsidRPr="00F0442F">
        <w:rPr>
          <w:noProof/>
          <w:szCs w:val="24"/>
        </w:rPr>
        <w:tab/>
        <w:t xml:space="preserve">Johnson RL, Wilson CG. A review of vagus nerve stimulation as a therapeutic intervention. </w:t>
      </w:r>
      <w:r w:rsidRPr="00F0442F">
        <w:rPr>
          <w:i/>
          <w:iCs/>
          <w:noProof/>
          <w:szCs w:val="24"/>
        </w:rPr>
        <w:t>J Inflamm Res</w:t>
      </w:r>
      <w:r w:rsidRPr="00F0442F">
        <w:rPr>
          <w:noProof/>
          <w:szCs w:val="24"/>
        </w:rPr>
        <w:t>. 2018;11:203-213. doi:10.2147/JIR.S163248</w:t>
      </w:r>
    </w:p>
    <w:p w14:paraId="1FC53A63" w14:textId="6795E05D" w:rsidR="00A83AB7" w:rsidRPr="00123504" w:rsidRDefault="001546E3" w:rsidP="000B2BA3">
      <w:pPr>
        <w:widowControl w:val="0"/>
        <w:autoSpaceDE w:val="0"/>
        <w:autoSpaceDN w:val="0"/>
        <w:adjustRightInd w:val="0"/>
      </w:pPr>
      <w:r w:rsidRPr="00123504">
        <w:fldChar w:fldCharType="end"/>
      </w:r>
    </w:p>
    <w:sectPr w:rsidR="00A83AB7" w:rsidRPr="00123504" w:rsidSect="00BA2D6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5975A" w14:textId="77777777" w:rsidR="009A3CB9" w:rsidRDefault="009A3CB9" w:rsidP="000B7340">
      <w:r>
        <w:separator/>
      </w:r>
    </w:p>
  </w:endnote>
  <w:endnote w:type="continuationSeparator" w:id="0">
    <w:p w14:paraId="6F41732B" w14:textId="77777777" w:rsidR="009A3CB9" w:rsidRDefault="009A3CB9" w:rsidP="000B7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BC80B" w14:textId="77777777" w:rsidR="009A3CB9" w:rsidRDefault="009A3CB9" w:rsidP="000B7340">
      <w:r>
        <w:separator/>
      </w:r>
    </w:p>
  </w:footnote>
  <w:footnote w:type="continuationSeparator" w:id="0">
    <w:p w14:paraId="7F887722" w14:textId="77777777" w:rsidR="009A3CB9" w:rsidRDefault="009A3CB9" w:rsidP="000B73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C2D27"/>
    <w:multiLevelType w:val="hybridMultilevel"/>
    <w:tmpl w:val="BDF264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3164A0"/>
    <w:multiLevelType w:val="hybridMultilevel"/>
    <w:tmpl w:val="AB14968C"/>
    <w:lvl w:ilvl="0" w:tplc="0409000F">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5FA1118"/>
    <w:multiLevelType w:val="hybridMultilevel"/>
    <w:tmpl w:val="F9D88604"/>
    <w:lvl w:ilvl="0" w:tplc="7F78A194">
      <w:start w:val="1"/>
      <w:numFmt w:val="decimal"/>
      <w:lvlText w:val="%1."/>
      <w:lvlJc w:val="left"/>
      <w:pPr>
        <w:ind w:left="360" w:hanging="360"/>
      </w:pPr>
      <w:rPr>
        <w:rFonts w:hint="default"/>
        <w:i w:val="0"/>
        <w:color w:val="FFC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011FCC"/>
    <w:multiLevelType w:val="hybridMultilevel"/>
    <w:tmpl w:val="17DE2502"/>
    <w:lvl w:ilvl="0" w:tplc="91E8164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132C9C"/>
    <w:multiLevelType w:val="hybridMultilevel"/>
    <w:tmpl w:val="629A1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7C47A6"/>
    <w:multiLevelType w:val="hybridMultilevel"/>
    <w:tmpl w:val="5CB033A2"/>
    <w:lvl w:ilvl="0" w:tplc="BAE2EC14">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916AB4"/>
    <w:multiLevelType w:val="hybridMultilevel"/>
    <w:tmpl w:val="40F2017C"/>
    <w:lvl w:ilvl="0" w:tplc="7F78A194">
      <w:start w:val="1"/>
      <w:numFmt w:val="decimal"/>
      <w:lvlText w:val="%1."/>
      <w:lvlJc w:val="left"/>
      <w:pPr>
        <w:ind w:left="360" w:hanging="360"/>
      </w:pPr>
      <w:rPr>
        <w:rFonts w:hint="default"/>
        <w:i w:val="0"/>
        <w:color w:val="FFC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3CA333B"/>
    <w:multiLevelType w:val="hybridMultilevel"/>
    <w:tmpl w:val="B64036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6535BBA"/>
    <w:multiLevelType w:val="hybridMultilevel"/>
    <w:tmpl w:val="0DE45ABE"/>
    <w:lvl w:ilvl="0" w:tplc="A6BC1EDA">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2E168B3"/>
    <w:multiLevelType w:val="hybridMultilevel"/>
    <w:tmpl w:val="F2D6C4BE"/>
    <w:lvl w:ilvl="0" w:tplc="23780776">
      <w:start w:val="1"/>
      <w:numFmt w:val="decimal"/>
      <w:lvlText w:val="%1."/>
      <w:lvlJc w:val="left"/>
      <w:pPr>
        <w:ind w:left="360" w:hanging="360"/>
      </w:pPr>
      <w:rPr>
        <w:rFonts w:hint="default"/>
        <w:b/>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46814C0"/>
    <w:multiLevelType w:val="hybridMultilevel"/>
    <w:tmpl w:val="6D0C07CE"/>
    <w:lvl w:ilvl="0" w:tplc="6964B118">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5641B1"/>
    <w:multiLevelType w:val="hybridMultilevel"/>
    <w:tmpl w:val="52F607CE"/>
    <w:lvl w:ilvl="0" w:tplc="34FC2DAA">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0"/>
  </w:num>
  <w:num w:numId="3">
    <w:abstractNumId w:val="7"/>
  </w:num>
  <w:num w:numId="4">
    <w:abstractNumId w:val="3"/>
  </w:num>
  <w:num w:numId="5">
    <w:abstractNumId w:val="9"/>
  </w:num>
  <w:num w:numId="6">
    <w:abstractNumId w:val="8"/>
  </w:num>
  <w:num w:numId="7">
    <w:abstractNumId w:val="11"/>
  </w:num>
  <w:num w:numId="8">
    <w:abstractNumId w:val="6"/>
  </w:num>
  <w:num w:numId="9">
    <w:abstractNumId w:val="2"/>
  </w:num>
  <w:num w:numId="10">
    <w:abstractNumId w:val="1"/>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65C"/>
    <w:rsid w:val="0000355C"/>
    <w:rsid w:val="00006B9F"/>
    <w:rsid w:val="00016077"/>
    <w:rsid w:val="0002123C"/>
    <w:rsid w:val="00025E89"/>
    <w:rsid w:val="00027973"/>
    <w:rsid w:val="00027CB1"/>
    <w:rsid w:val="000301C4"/>
    <w:rsid w:val="000402C7"/>
    <w:rsid w:val="000579C8"/>
    <w:rsid w:val="00064500"/>
    <w:rsid w:val="000870CD"/>
    <w:rsid w:val="00090551"/>
    <w:rsid w:val="000A13AD"/>
    <w:rsid w:val="000A597D"/>
    <w:rsid w:val="000A5AAD"/>
    <w:rsid w:val="000A612D"/>
    <w:rsid w:val="000A7AB5"/>
    <w:rsid w:val="000B2BA3"/>
    <w:rsid w:val="000B7340"/>
    <w:rsid w:val="000D0BBE"/>
    <w:rsid w:val="000E7569"/>
    <w:rsid w:val="000F2BD8"/>
    <w:rsid w:val="000F31FC"/>
    <w:rsid w:val="0010186B"/>
    <w:rsid w:val="00101E38"/>
    <w:rsid w:val="0010600E"/>
    <w:rsid w:val="00106E00"/>
    <w:rsid w:val="00111465"/>
    <w:rsid w:val="00115EF1"/>
    <w:rsid w:val="00123504"/>
    <w:rsid w:val="00125711"/>
    <w:rsid w:val="00126CB5"/>
    <w:rsid w:val="001314B0"/>
    <w:rsid w:val="00132D8D"/>
    <w:rsid w:val="0013624A"/>
    <w:rsid w:val="00143A62"/>
    <w:rsid w:val="0014795F"/>
    <w:rsid w:val="00150AC3"/>
    <w:rsid w:val="00153118"/>
    <w:rsid w:val="001546E3"/>
    <w:rsid w:val="00156484"/>
    <w:rsid w:val="00163AA1"/>
    <w:rsid w:val="001800A7"/>
    <w:rsid w:val="00183ACF"/>
    <w:rsid w:val="00187D60"/>
    <w:rsid w:val="00192047"/>
    <w:rsid w:val="001A27B6"/>
    <w:rsid w:val="001A665C"/>
    <w:rsid w:val="001C3AF1"/>
    <w:rsid w:val="001C7627"/>
    <w:rsid w:val="001D2064"/>
    <w:rsid w:val="001E2491"/>
    <w:rsid w:val="001F16E3"/>
    <w:rsid w:val="002064E2"/>
    <w:rsid w:val="00232FD8"/>
    <w:rsid w:val="002501F0"/>
    <w:rsid w:val="00257FB3"/>
    <w:rsid w:val="00260D29"/>
    <w:rsid w:val="00261673"/>
    <w:rsid w:val="00272556"/>
    <w:rsid w:val="00272BF9"/>
    <w:rsid w:val="00274948"/>
    <w:rsid w:val="00274951"/>
    <w:rsid w:val="00291B6F"/>
    <w:rsid w:val="002B0887"/>
    <w:rsid w:val="002C0654"/>
    <w:rsid w:val="002C0BA9"/>
    <w:rsid w:val="002C7C56"/>
    <w:rsid w:val="002D6256"/>
    <w:rsid w:val="002E24A7"/>
    <w:rsid w:val="002E48F5"/>
    <w:rsid w:val="002E7DD8"/>
    <w:rsid w:val="002F35DF"/>
    <w:rsid w:val="00306871"/>
    <w:rsid w:val="00307388"/>
    <w:rsid w:val="0031470A"/>
    <w:rsid w:val="00321C77"/>
    <w:rsid w:val="003265DD"/>
    <w:rsid w:val="003309C8"/>
    <w:rsid w:val="00333E7B"/>
    <w:rsid w:val="00343F81"/>
    <w:rsid w:val="00347534"/>
    <w:rsid w:val="0035629A"/>
    <w:rsid w:val="003669AE"/>
    <w:rsid w:val="00370283"/>
    <w:rsid w:val="00374894"/>
    <w:rsid w:val="0038636A"/>
    <w:rsid w:val="003A0FD0"/>
    <w:rsid w:val="003B1FA7"/>
    <w:rsid w:val="003B4894"/>
    <w:rsid w:val="003C20FC"/>
    <w:rsid w:val="003C6BA4"/>
    <w:rsid w:val="003E567B"/>
    <w:rsid w:val="003E7AFB"/>
    <w:rsid w:val="003F1D26"/>
    <w:rsid w:val="003F261F"/>
    <w:rsid w:val="003F696D"/>
    <w:rsid w:val="004032FE"/>
    <w:rsid w:val="00406972"/>
    <w:rsid w:val="004158C0"/>
    <w:rsid w:val="00421610"/>
    <w:rsid w:val="0044016C"/>
    <w:rsid w:val="004470A5"/>
    <w:rsid w:val="0046044A"/>
    <w:rsid w:val="00460EC5"/>
    <w:rsid w:val="00467E99"/>
    <w:rsid w:val="00487D18"/>
    <w:rsid w:val="00490B2B"/>
    <w:rsid w:val="0049705C"/>
    <w:rsid w:val="004A0E3D"/>
    <w:rsid w:val="004A6C16"/>
    <w:rsid w:val="004B1052"/>
    <w:rsid w:val="004B2C27"/>
    <w:rsid w:val="004C0C77"/>
    <w:rsid w:val="004C0EF6"/>
    <w:rsid w:val="004C5A26"/>
    <w:rsid w:val="004C79E0"/>
    <w:rsid w:val="004D0619"/>
    <w:rsid w:val="004D4616"/>
    <w:rsid w:val="004E79B0"/>
    <w:rsid w:val="004F212B"/>
    <w:rsid w:val="005024B1"/>
    <w:rsid w:val="00504ABC"/>
    <w:rsid w:val="0050585E"/>
    <w:rsid w:val="00507C18"/>
    <w:rsid w:val="0051245C"/>
    <w:rsid w:val="00517CA7"/>
    <w:rsid w:val="00532702"/>
    <w:rsid w:val="00532C51"/>
    <w:rsid w:val="00544424"/>
    <w:rsid w:val="00547144"/>
    <w:rsid w:val="00554027"/>
    <w:rsid w:val="0055723D"/>
    <w:rsid w:val="005609BD"/>
    <w:rsid w:val="005665B2"/>
    <w:rsid w:val="00573B36"/>
    <w:rsid w:val="00577676"/>
    <w:rsid w:val="00580481"/>
    <w:rsid w:val="00594495"/>
    <w:rsid w:val="005968C0"/>
    <w:rsid w:val="005A2758"/>
    <w:rsid w:val="005B1B63"/>
    <w:rsid w:val="005B3D0E"/>
    <w:rsid w:val="005C0DFB"/>
    <w:rsid w:val="005C41DF"/>
    <w:rsid w:val="005C43C5"/>
    <w:rsid w:val="005C6F98"/>
    <w:rsid w:val="005D3EA8"/>
    <w:rsid w:val="005D47B0"/>
    <w:rsid w:val="005E0837"/>
    <w:rsid w:val="005F512B"/>
    <w:rsid w:val="0060183B"/>
    <w:rsid w:val="00602A27"/>
    <w:rsid w:val="0060437F"/>
    <w:rsid w:val="00606F8B"/>
    <w:rsid w:val="006103C5"/>
    <w:rsid w:val="0061294A"/>
    <w:rsid w:val="00615A81"/>
    <w:rsid w:val="0062738D"/>
    <w:rsid w:val="0062793E"/>
    <w:rsid w:val="00637304"/>
    <w:rsid w:val="00645FE1"/>
    <w:rsid w:val="00657A14"/>
    <w:rsid w:val="00665C3F"/>
    <w:rsid w:val="00677A46"/>
    <w:rsid w:val="00686FA4"/>
    <w:rsid w:val="00694788"/>
    <w:rsid w:val="006B702F"/>
    <w:rsid w:val="006C35B8"/>
    <w:rsid w:val="006D631E"/>
    <w:rsid w:val="00702107"/>
    <w:rsid w:val="00702D8B"/>
    <w:rsid w:val="00714B08"/>
    <w:rsid w:val="00715E9C"/>
    <w:rsid w:val="00716D0B"/>
    <w:rsid w:val="007300BE"/>
    <w:rsid w:val="007316AC"/>
    <w:rsid w:val="0073389E"/>
    <w:rsid w:val="00734D8C"/>
    <w:rsid w:val="00735EAA"/>
    <w:rsid w:val="00736146"/>
    <w:rsid w:val="00745B00"/>
    <w:rsid w:val="007519DD"/>
    <w:rsid w:val="0075257B"/>
    <w:rsid w:val="00755EA6"/>
    <w:rsid w:val="0075687E"/>
    <w:rsid w:val="0077202D"/>
    <w:rsid w:val="0079544F"/>
    <w:rsid w:val="007A119C"/>
    <w:rsid w:val="007A1F7D"/>
    <w:rsid w:val="007A5240"/>
    <w:rsid w:val="007A5D8A"/>
    <w:rsid w:val="007B16B2"/>
    <w:rsid w:val="007B2C4A"/>
    <w:rsid w:val="007B6718"/>
    <w:rsid w:val="007B7BE0"/>
    <w:rsid w:val="007B7D99"/>
    <w:rsid w:val="007D40E2"/>
    <w:rsid w:val="007E66CB"/>
    <w:rsid w:val="007F1274"/>
    <w:rsid w:val="007F2983"/>
    <w:rsid w:val="007F565B"/>
    <w:rsid w:val="008141EA"/>
    <w:rsid w:val="00825F1F"/>
    <w:rsid w:val="00827D01"/>
    <w:rsid w:val="00832505"/>
    <w:rsid w:val="00833D24"/>
    <w:rsid w:val="00835FB5"/>
    <w:rsid w:val="0083673C"/>
    <w:rsid w:val="008372F6"/>
    <w:rsid w:val="00837916"/>
    <w:rsid w:val="008413A8"/>
    <w:rsid w:val="00847124"/>
    <w:rsid w:val="00862D3F"/>
    <w:rsid w:val="00864217"/>
    <w:rsid w:val="008767C7"/>
    <w:rsid w:val="0088200D"/>
    <w:rsid w:val="00882D1A"/>
    <w:rsid w:val="0089272B"/>
    <w:rsid w:val="00896D59"/>
    <w:rsid w:val="008C0341"/>
    <w:rsid w:val="008D4675"/>
    <w:rsid w:val="008F56B8"/>
    <w:rsid w:val="0091256A"/>
    <w:rsid w:val="0091273F"/>
    <w:rsid w:val="009152FE"/>
    <w:rsid w:val="00923D66"/>
    <w:rsid w:val="00926218"/>
    <w:rsid w:val="009270BA"/>
    <w:rsid w:val="00927BDB"/>
    <w:rsid w:val="0093159D"/>
    <w:rsid w:val="00950D0E"/>
    <w:rsid w:val="0095156A"/>
    <w:rsid w:val="00953711"/>
    <w:rsid w:val="009544B9"/>
    <w:rsid w:val="009800FB"/>
    <w:rsid w:val="00982503"/>
    <w:rsid w:val="00984A86"/>
    <w:rsid w:val="00984F92"/>
    <w:rsid w:val="00986D29"/>
    <w:rsid w:val="0098746E"/>
    <w:rsid w:val="00996E0B"/>
    <w:rsid w:val="009A3CB9"/>
    <w:rsid w:val="009A7284"/>
    <w:rsid w:val="009B0CBA"/>
    <w:rsid w:val="009C754F"/>
    <w:rsid w:val="009C7679"/>
    <w:rsid w:val="009D0093"/>
    <w:rsid w:val="009D09F9"/>
    <w:rsid w:val="009D4B56"/>
    <w:rsid w:val="009D59F4"/>
    <w:rsid w:val="009E4100"/>
    <w:rsid w:val="009E57B0"/>
    <w:rsid w:val="009E6A5F"/>
    <w:rsid w:val="009F68C7"/>
    <w:rsid w:val="00A0761A"/>
    <w:rsid w:val="00A13F39"/>
    <w:rsid w:val="00A22CA5"/>
    <w:rsid w:val="00A2558F"/>
    <w:rsid w:val="00A277D2"/>
    <w:rsid w:val="00A307AB"/>
    <w:rsid w:val="00A32C00"/>
    <w:rsid w:val="00A35073"/>
    <w:rsid w:val="00A37983"/>
    <w:rsid w:val="00A47654"/>
    <w:rsid w:val="00A50B11"/>
    <w:rsid w:val="00A53A93"/>
    <w:rsid w:val="00A57DF5"/>
    <w:rsid w:val="00A63067"/>
    <w:rsid w:val="00A6443F"/>
    <w:rsid w:val="00A664F4"/>
    <w:rsid w:val="00A70717"/>
    <w:rsid w:val="00A777F5"/>
    <w:rsid w:val="00A81169"/>
    <w:rsid w:val="00A8173C"/>
    <w:rsid w:val="00A83AB7"/>
    <w:rsid w:val="00A84007"/>
    <w:rsid w:val="00A8582D"/>
    <w:rsid w:val="00A879CE"/>
    <w:rsid w:val="00A94451"/>
    <w:rsid w:val="00AA57CC"/>
    <w:rsid w:val="00AB20A9"/>
    <w:rsid w:val="00AC395F"/>
    <w:rsid w:val="00AC515E"/>
    <w:rsid w:val="00AC6E57"/>
    <w:rsid w:val="00AC7346"/>
    <w:rsid w:val="00AC7B63"/>
    <w:rsid w:val="00AC7BDE"/>
    <w:rsid w:val="00AC7FE4"/>
    <w:rsid w:val="00AD08D8"/>
    <w:rsid w:val="00AE72D8"/>
    <w:rsid w:val="00AF2E72"/>
    <w:rsid w:val="00B00F99"/>
    <w:rsid w:val="00B027F1"/>
    <w:rsid w:val="00B02E64"/>
    <w:rsid w:val="00B04585"/>
    <w:rsid w:val="00B07F42"/>
    <w:rsid w:val="00B13822"/>
    <w:rsid w:val="00B15AE6"/>
    <w:rsid w:val="00B31134"/>
    <w:rsid w:val="00B32BF8"/>
    <w:rsid w:val="00B46707"/>
    <w:rsid w:val="00B54849"/>
    <w:rsid w:val="00B54EA7"/>
    <w:rsid w:val="00B55F16"/>
    <w:rsid w:val="00B563B0"/>
    <w:rsid w:val="00B5761F"/>
    <w:rsid w:val="00B61B81"/>
    <w:rsid w:val="00B66945"/>
    <w:rsid w:val="00B75ED6"/>
    <w:rsid w:val="00B809CB"/>
    <w:rsid w:val="00B80FD5"/>
    <w:rsid w:val="00B92036"/>
    <w:rsid w:val="00BA2D67"/>
    <w:rsid w:val="00BA3954"/>
    <w:rsid w:val="00BB16E0"/>
    <w:rsid w:val="00BC005E"/>
    <w:rsid w:val="00BC7AE9"/>
    <w:rsid w:val="00BD3226"/>
    <w:rsid w:val="00BD481F"/>
    <w:rsid w:val="00BE1F57"/>
    <w:rsid w:val="00BE4B73"/>
    <w:rsid w:val="00BE54FC"/>
    <w:rsid w:val="00BE633F"/>
    <w:rsid w:val="00BE7817"/>
    <w:rsid w:val="00C0755A"/>
    <w:rsid w:val="00C07CB0"/>
    <w:rsid w:val="00C178F9"/>
    <w:rsid w:val="00C3215F"/>
    <w:rsid w:val="00C3279B"/>
    <w:rsid w:val="00C34F3E"/>
    <w:rsid w:val="00C41EF9"/>
    <w:rsid w:val="00C52C8A"/>
    <w:rsid w:val="00C6079E"/>
    <w:rsid w:val="00C7732D"/>
    <w:rsid w:val="00C857E9"/>
    <w:rsid w:val="00C8595C"/>
    <w:rsid w:val="00C92DE1"/>
    <w:rsid w:val="00CA100F"/>
    <w:rsid w:val="00CA3766"/>
    <w:rsid w:val="00CA5FEF"/>
    <w:rsid w:val="00CB1C7E"/>
    <w:rsid w:val="00CB775D"/>
    <w:rsid w:val="00CC3913"/>
    <w:rsid w:val="00CD18C2"/>
    <w:rsid w:val="00CD3EAB"/>
    <w:rsid w:val="00CE3A08"/>
    <w:rsid w:val="00CE5364"/>
    <w:rsid w:val="00CF36AC"/>
    <w:rsid w:val="00D00882"/>
    <w:rsid w:val="00D1055F"/>
    <w:rsid w:val="00D14E1E"/>
    <w:rsid w:val="00D26856"/>
    <w:rsid w:val="00D4008B"/>
    <w:rsid w:val="00D520DB"/>
    <w:rsid w:val="00D53ED7"/>
    <w:rsid w:val="00D54F35"/>
    <w:rsid w:val="00D602DB"/>
    <w:rsid w:val="00D659BF"/>
    <w:rsid w:val="00D76CC0"/>
    <w:rsid w:val="00D770D3"/>
    <w:rsid w:val="00D85A04"/>
    <w:rsid w:val="00D91A9D"/>
    <w:rsid w:val="00D953C0"/>
    <w:rsid w:val="00D96905"/>
    <w:rsid w:val="00DA7F34"/>
    <w:rsid w:val="00DB156C"/>
    <w:rsid w:val="00DB67E3"/>
    <w:rsid w:val="00DC491B"/>
    <w:rsid w:val="00DC67A8"/>
    <w:rsid w:val="00DD13FC"/>
    <w:rsid w:val="00DD21D7"/>
    <w:rsid w:val="00DE30CE"/>
    <w:rsid w:val="00DF1947"/>
    <w:rsid w:val="00DF5D4B"/>
    <w:rsid w:val="00E3040B"/>
    <w:rsid w:val="00E30C01"/>
    <w:rsid w:val="00E31B9F"/>
    <w:rsid w:val="00E32171"/>
    <w:rsid w:val="00E51BC6"/>
    <w:rsid w:val="00E56370"/>
    <w:rsid w:val="00E64302"/>
    <w:rsid w:val="00E65585"/>
    <w:rsid w:val="00E66E8F"/>
    <w:rsid w:val="00E75028"/>
    <w:rsid w:val="00E76D70"/>
    <w:rsid w:val="00E80223"/>
    <w:rsid w:val="00E8382C"/>
    <w:rsid w:val="00E83EA3"/>
    <w:rsid w:val="00E8449E"/>
    <w:rsid w:val="00E9079F"/>
    <w:rsid w:val="00E911A8"/>
    <w:rsid w:val="00E95E3C"/>
    <w:rsid w:val="00EA15C4"/>
    <w:rsid w:val="00EA3DB2"/>
    <w:rsid w:val="00EA52D5"/>
    <w:rsid w:val="00EB1B38"/>
    <w:rsid w:val="00EB30CA"/>
    <w:rsid w:val="00EB48E8"/>
    <w:rsid w:val="00EB5051"/>
    <w:rsid w:val="00EC1409"/>
    <w:rsid w:val="00EE1E74"/>
    <w:rsid w:val="00EE3DF0"/>
    <w:rsid w:val="00EE49C5"/>
    <w:rsid w:val="00EE6DE1"/>
    <w:rsid w:val="00EE7805"/>
    <w:rsid w:val="00EF207A"/>
    <w:rsid w:val="00F006B8"/>
    <w:rsid w:val="00F0442F"/>
    <w:rsid w:val="00F10CBC"/>
    <w:rsid w:val="00F1315D"/>
    <w:rsid w:val="00F1609C"/>
    <w:rsid w:val="00F205E4"/>
    <w:rsid w:val="00F51D8C"/>
    <w:rsid w:val="00F52CD5"/>
    <w:rsid w:val="00F52D35"/>
    <w:rsid w:val="00F6390E"/>
    <w:rsid w:val="00F64395"/>
    <w:rsid w:val="00F72F4B"/>
    <w:rsid w:val="00F741BC"/>
    <w:rsid w:val="00F82E1B"/>
    <w:rsid w:val="00F84826"/>
    <w:rsid w:val="00F85654"/>
    <w:rsid w:val="00F85C2B"/>
    <w:rsid w:val="00F87594"/>
    <w:rsid w:val="00F92298"/>
    <w:rsid w:val="00FB00D3"/>
    <w:rsid w:val="00FB7440"/>
    <w:rsid w:val="00FC4749"/>
    <w:rsid w:val="00FC5B34"/>
    <w:rsid w:val="00FD02F3"/>
    <w:rsid w:val="00FE2D60"/>
    <w:rsid w:val="00FE617C"/>
    <w:rsid w:val="00FF3227"/>
    <w:rsid w:val="00FF57EC"/>
    <w:rsid w:val="00FF6484"/>
    <w:rsid w:val="1D1F162B"/>
    <w:rsid w:val="205232D3"/>
    <w:rsid w:val="264248FC"/>
    <w:rsid w:val="30B4CC3B"/>
    <w:rsid w:val="3232B342"/>
    <w:rsid w:val="36532362"/>
    <w:rsid w:val="3D011291"/>
    <w:rsid w:val="457A99AC"/>
    <w:rsid w:val="5AAC306C"/>
    <w:rsid w:val="6E6B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4EB40"/>
  <w15:chartTrackingRefBased/>
  <w15:docId w15:val="{2CE07DF8-CA75-2941-A018-89159E700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7340"/>
    <w:rPr>
      <w:rFonts w:ascii="Arial" w:eastAsia="Times New Roman" w:hAnsi="Arial" w:cs="Arial"/>
      <w:color w:val="000000" w:themeColor="text1"/>
      <w:sz w:val="22"/>
      <w:szCs w:val="22"/>
      <w:shd w:val="clear" w:color="auto" w:fill="FFFFFF"/>
    </w:rPr>
  </w:style>
  <w:style w:type="paragraph" w:styleId="Heading1">
    <w:name w:val="heading 1"/>
    <w:basedOn w:val="Normal"/>
    <w:next w:val="Normal"/>
    <w:link w:val="Heading1Char"/>
    <w:uiPriority w:val="9"/>
    <w:qFormat/>
    <w:rsid w:val="009D4B56"/>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702"/>
    <w:pPr>
      <w:tabs>
        <w:tab w:val="center" w:pos="4680"/>
        <w:tab w:val="right" w:pos="9360"/>
      </w:tabs>
    </w:pPr>
  </w:style>
  <w:style w:type="character" w:customStyle="1" w:styleId="HeaderChar">
    <w:name w:val="Header Char"/>
    <w:basedOn w:val="DefaultParagraphFont"/>
    <w:link w:val="Header"/>
    <w:uiPriority w:val="99"/>
    <w:rsid w:val="00532702"/>
  </w:style>
  <w:style w:type="paragraph" w:styleId="Footer">
    <w:name w:val="footer"/>
    <w:basedOn w:val="Normal"/>
    <w:link w:val="FooterChar"/>
    <w:uiPriority w:val="99"/>
    <w:unhideWhenUsed/>
    <w:rsid w:val="00532702"/>
    <w:pPr>
      <w:tabs>
        <w:tab w:val="center" w:pos="4680"/>
        <w:tab w:val="right" w:pos="9360"/>
      </w:tabs>
    </w:pPr>
  </w:style>
  <w:style w:type="character" w:customStyle="1" w:styleId="FooterChar">
    <w:name w:val="Footer Char"/>
    <w:basedOn w:val="DefaultParagraphFont"/>
    <w:link w:val="Footer"/>
    <w:uiPriority w:val="99"/>
    <w:rsid w:val="00532702"/>
  </w:style>
  <w:style w:type="paragraph" w:styleId="ListParagraph">
    <w:name w:val="List Paragraph"/>
    <w:basedOn w:val="Normal"/>
    <w:uiPriority w:val="34"/>
    <w:qFormat/>
    <w:rsid w:val="00E64302"/>
    <w:pPr>
      <w:ind w:left="720"/>
      <w:contextualSpacing/>
    </w:pPr>
  </w:style>
  <w:style w:type="paragraph" w:styleId="BalloonText">
    <w:name w:val="Balloon Text"/>
    <w:basedOn w:val="Normal"/>
    <w:link w:val="BalloonTextChar"/>
    <w:uiPriority w:val="99"/>
    <w:semiHidden/>
    <w:unhideWhenUsed/>
    <w:rsid w:val="00602A2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2A27"/>
    <w:rPr>
      <w:rFonts w:ascii="Times New Roman" w:hAnsi="Times New Roman" w:cs="Times New Roman"/>
      <w:sz w:val="18"/>
      <w:szCs w:val="18"/>
    </w:rPr>
  </w:style>
  <w:style w:type="paragraph" w:styleId="NoSpacing">
    <w:name w:val="No Spacing"/>
    <w:basedOn w:val="Normal"/>
    <w:link w:val="NoSpacingChar"/>
    <w:uiPriority w:val="1"/>
    <w:qFormat/>
    <w:rsid w:val="00490B2B"/>
    <w:pPr>
      <w:ind w:left="720" w:hanging="360"/>
    </w:pPr>
  </w:style>
  <w:style w:type="character" w:customStyle="1" w:styleId="NoSpacingChar">
    <w:name w:val="No Spacing Char"/>
    <w:basedOn w:val="DefaultParagraphFont"/>
    <w:link w:val="NoSpacing"/>
    <w:uiPriority w:val="1"/>
    <w:rsid w:val="00490B2B"/>
    <w:rPr>
      <w:rFonts w:ascii="Arial" w:eastAsia="Times New Roman" w:hAnsi="Arial" w:cs="Arial"/>
      <w:sz w:val="22"/>
      <w:szCs w:val="22"/>
    </w:rPr>
  </w:style>
  <w:style w:type="character" w:styleId="CommentReference">
    <w:name w:val="annotation reference"/>
    <w:basedOn w:val="DefaultParagraphFont"/>
    <w:uiPriority w:val="99"/>
    <w:semiHidden/>
    <w:unhideWhenUsed/>
    <w:rsid w:val="004D0619"/>
    <w:rPr>
      <w:sz w:val="16"/>
      <w:szCs w:val="16"/>
    </w:rPr>
  </w:style>
  <w:style w:type="paragraph" w:styleId="CommentText">
    <w:name w:val="annotation text"/>
    <w:basedOn w:val="Normal"/>
    <w:link w:val="CommentTextChar"/>
    <w:uiPriority w:val="99"/>
    <w:unhideWhenUsed/>
    <w:rsid w:val="004D0619"/>
    <w:rPr>
      <w:sz w:val="20"/>
      <w:szCs w:val="20"/>
    </w:rPr>
  </w:style>
  <w:style w:type="character" w:customStyle="1" w:styleId="CommentTextChar">
    <w:name w:val="Comment Text Char"/>
    <w:basedOn w:val="DefaultParagraphFont"/>
    <w:link w:val="CommentText"/>
    <w:uiPriority w:val="99"/>
    <w:rsid w:val="004D0619"/>
    <w:rPr>
      <w:sz w:val="20"/>
      <w:szCs w:val="20"/>
    </w:rPr>
  </w:style>
  <w:style w:type="paragraph" w:styleId="CommentSubject">
    <w:name w:val="annotation subject"/>
    <w:basedOn w:val="CommentText"/>
    <w:next w:val="CommentText"/>
    <w:link w:val="CommentSubjectChar"/>
    <w:uiPriority w:val="99"/>
    <w:semiHidden/>
    <w:unhideWhenUsed/>
    <w:rsid w:val="004D0619"/>
    <w:rPr>
      <w:b/>
      <w:bCs/>
    </w:rPr>
  </w:style>
  <w:style w:type="character" w:customStyle="1" w:styleId="CommentSubjectChar">
    <w:name w:val="Comment Subject Char"/>
    <w:basedOn w:val="CommentTextChar"/>
    <w:link w:val="CommentSubject"/>
    <w:uiPriority w:val="99"/>
    <w:semiHidden/>
    <w:rsid w:val="004D0619"/>
    <w:rPr>
      <w:b/>
      <w:bCs/>
      <w:sz w:val="20"/>
      <w:szCs w:val="20"/>
    </w:rPr>
  </w:style>
  <w:style w:type="character" w:styleId="PlaceholderText">
    <w:name w:val="Placeholder Text"/>
    <w:basedOn w:val="DefaultParagraphFont"/>
    <w:uiPriority w:val="99"/>
    <w:semiHidden/>
    <w:rsid w:val="00833D24"/>
    <w:rPr>
      <w:color w:val="808080"/>
    </w:rPr>
  </w:style>
  <w:style w:type="character" w:customStyle="1" w:styleId="Heading1Char">
    <w:name w:val="Heading 1 Char"/>
    <w:basedOn w:val="DefaultParagraphFont"/>
    <w:link w:val="Heading1"/>
    <w:uiPriority w:val="9"/>
    <w:rsid w:val="009D4B56"/>
    <w:rPr>
      <w:rFonts w:ascii="Arial" w:eastAsia="Times New Roman" w:hAnsi="Arial" w:cs="Arial"/>
      <w:b/>
      <w:bCs/>
      <w:color w:val="44546A" w:themeColor="text2"/>
      <w:sz w:val="22"/>
      <w:szCs w:val="22"/>
    </w:rPr>
  </w:style>
  <w:style w:type="character" w:styleId="Hyperlink">
    <w:name w:val="Hyperlink"/>
    <w:basedOn w:val="DefaultParagraphFont"/>
    <w:uiPriority w:val="99"/>
    <w:semiHidden/>
    <w:unhideWhenUsed/>
    <w:rsid w:val="0038636A"/>
    <w:rPr>
      <w:color w:val="0000FF"/>
      <w:u w:val="single"/>
    </w:rPr>
  </w:style>
  <w:style w:type="character" w:styleId="FollowedHyperlink">
    <w:name w:val="FollowedHyperlink"/>
    <w:basedOn w:val="DefaultParagraphFont"/>
    <w:uiPriority w:val="99"/>
    <w:semiHidden/>
    <w:unhideWhenUsed/>
    <w:rsid w:val="002749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55744">
      <w:bodyDiv w:val="1"/>
      <w:marLeft w:val="0"/>
      <w:marRight w:val="0"/>
      <w:marTop w:val="0"/>
      <w:marBottom w:val="0"/>
      <w:divBdr>
        <w:top w:val="none" w:sz="0" w:space="0" w:color="auto"/>
        <w:left w:val="none" w:sz="0" w:space="0" w:color="auto"/>
        <w:bottom w:val="none" w:sz="0" w:space="0" w:color="auto"/>
        <w:right w:val="none" w:sz="0" w:space="0" w:color="auto"/>
      </w:divBdr>
      <w:divsChild>
        <w:div w:id="1929272573">
          <w:marLeft w:val="640"/>
          <w:marRight w:val="0"/>
          <w:marTop w:val="0"/>
          <w:marBottom w:val="0"/>
          <w:divBdr>
            <w:top w:val="none" w:sz="0" w:space="0" w:color="auto"/>
            <w:left w:val="none" w:sz="0" w:space="0" w:color="auto"/>
            <w:bottom w:val="none" w:sz="0" w:space="0" w:color="auto"/>
            <w:right w:val="none" w:sz="0" w:space="0" w:color="auto"/>
          </w:divBdr>
        </w:div>
      </w:divsChild>
    </w:div>
    <w:div w:id="110319242">
      <w:bodyDiv w:val="1"/>
      <w:marLeft w:val="0"/>
      <w:marRight w:val="0"/>
      <w:marTop w:val="0"/>
      <w:marBottom w:val="0"/>
      <w:divBdr>
        <w:top w:val="none" w:sz="0" w:space="0" w:color="auto"/>
        <w:left w:val="none" w:sz="0" w:space="0" w:color="auto"/>
        <w:bottom w:val="none" w:sz="0" w:space="0" w:color="auto"/>
        <w:right w:val="none" w:sz="0" w:space="0" w:color="auto"/>
      </w:divBdr>
      <w:divsChild>
        <w:div w:id="1352537453">
          <w:marLeft w:val="640"/>
          <w:marRight w:val="0"/>
          <w:marTop w:val="0"/>
          <w:marBottom w:val="0"/>
          <w:divBdr>
            <w:top w:val="none" w:sz="0" w:space="0" w:color="auto"/>
            <w:left w:val="none" w:sz="0" w:space="0" w:color="auto"/>
            <w:bottom w:val="none" w:sz="0" w:space="0" w:color="auto"/>
            <w:right w:val="none" w:sz="0" w:space="0" w:color="auto"/>
          </w:divBdr>
        </w:div>
        <w:div w:id="1988238449">
          <w:marLeft w:val="640"/>
          <w:marRight w:val="0"/>
          <w:marTop w:val="0"/>
          <w:marBottom w:val="0"/>
          <w:divBdr>
            <w:top w:val="none" w:sz="0" w:space="0" w:color="auto"/>
            <w:left w:val="none" w:sz="0" w:space="0" w:color="auto"/>
            <w:bottom w:val="none" w:sz="0" w:space="0" w:color="auto"/>
            <w:right w:val="none" w:sz="0" w:space="0" w:color="auto"/>
          </w:divBdr>
        </w:div>
        <w:div w:id="680015343">
          <w:marLeft w:val="640"/>
          <w:marRight w:val="0"/>
          <w:marTop w:val="0"/>
          <w:marBottom w:val="0"/>
          <w:divBdr>
            <w:top w:val="none" w:sz="0" w:space="0" w:color="auto"/>
            <w:left w:val="none" w:sz="0" w:space="0" w:color="auto"/>
            <w:bottom w:val="none" w:sz="0" w:space="0" w:color="auto"/>
            <w:right w:val="none" w:sz="0" w:space="0" w:color="auto"/>
          </w:divBdr>
        </w:div>
        <w:div w:id="588538731">
          <w:marLeft w:val="640"/>
          <w:marRight w:val="0"/>
          <w:marTop w:val="0"/>
          <w:marBottom w:val="0"/>
          <w:divBdr>
            <w:top w:val="none" w:sz="0" w:space="0" w:color="auto"/>
            <w:left w:val="none" w:sz="0" w:space="0" w:color="auto"/>
            <w:bottom w:val="none" w:sz="0" w:space="0" w:color="auto"/>
            <w:right w:val="none" w:sz="0" w:space="0" w:color="auto"/>
          </w:divBdr>
        </w:div>
        <w:div w:id="834343527">
          <w:marLeft w:val="640"/>
          <w:marRight w:val="0"/>
          <w:marTop w:val="0"/>
          <w:marBottom w:val="0"/>
          <w:divBdr>
            <w:top w:val="none" w:sz="0" w:space="0" w:color="auto"/>
            <w:left w:val="none" w:sz="0" w:space="0" w:color="auto"/>
            <w:bottom w:val="none" w:sz="0" w:space="0" w:color="auto"/>
            <w:right w:val="none" w:sz="0" w:space="0" w:color="auto"/>
          </w:divBdr>
        </w:div>
      </w:divsChild>
    </w:div>
    <w:div w:id="276253507">
      <w:bodyDiv w:val="1"/>
      <w:marLeft w:val="0"/>
      <w:marRight w:val="0"/>
      <w:marTop w:val="0"/>
      <w:marBottom w:val="0"/>
      <w:divBdr>
        <w:top w:val="none" w:sz="0" w:space="0" w:color="auto"/>
        <w:left w:val="none" w:sz="0" w:space="0" w:color="auto"/>
        <w:bottom w:val="none" w:sz="0" w:space="0" w:color="auto"/>
        <w:right w:val="none" w:sz="0" w:space="0" w:color="auto"/>
      </w:divBdr>
      <w:divsChild>
        <w:div w:id="608506425">
          <w:marLeft w:val="0"/>
          <w:marRight w:val="0"/>
          <w:marTop w:val="0"/>
          <w:marBottom w:val="0"/>
          <w:divBdr>
            <w:top w:val="none" w:sz="0" w:space="0" w:color="auto"/>
            <w:left w:val="none" w:sz="0" w:space="0" w:color="auto"/>
            <w:bottom w:val="none" w:sz="0" w:space="0" w:color="auto"/>
            <w:right w:val="none" w:sz="0" w:space="0" w:color="auto"/>
          </w:divBdr>
        </w:div>
      </w:divsChild>
    </w:div>
    <w:div w:id="319700722">
      <w:bodyDiv w:val="1"/>
      <w:marLeft w:val="0"/>
      <w:marRight w:val="0"/>
      <w:marTop w:val="0"/>
      <w:marBottom w:val="0"/>
      <w:divBdr>
        <w:top w:val="none" w:sz="0" w:space="0" w:color="auto"/>
        <w:left w:val="none" w:sz="0" w:space="0" w:color="auto"/>
        <w:bottom w:val="none" w:sz="0" w:space="0" w:color="auto"/>
        <w:right w:val="none" w:sz="0" w:space="0" w:color="auto"/>
      </w:divBdr>
    </w:div>
    <w:div w:id="474420401">
      <w:bodyDiv w:val="1"/>
      <w:marLeft w:val="0"/>
      <w:marRight w:val="0"/>
      <w:marTop w:val="0"/>
      <w:marBottom w:val="0"/>
      <w:divBdr>
        <w:top w:val="none" w:sz="0" w:space="0" w:color="auto"/>
        <w:left w:val="none" w:sz="0" w:space="0" w:color="auto"/>
        <w:bottom w:val="none" w:sz="0" w:space="0" w:color="auto"/>
        <w:right w:val="none" w:sz="0" w:space="0" w:color="auto"/>
      </w:divBdr>
    </w:div>
    <w:div w:id="794645074">
      <w:bodyDiv w:val="1"/>
      <w:marLeft w:val="0"/>
      <w:marRight w:val="0"/>
      <w:marTop w:val="0"/>
      <w:marBottom w:val="0"/>
      <w:divBdr>
        <w:top w:val="none" w:sz="0" w:space="0" w:color="auto"/>
        <w:left w:val="none" w:sz="0" w:space="0" w:color="auto"/>
        <w:bottom w:val="none" w:sz="0" w:space="0" w:color="auto"/>
        <w:right w:val="none" w:sz="0" w:space="0" w:color="auto"/>
      </w:divBdr>
      <w:divsChild>
        <w:div w:id="622535429">
          <w:marLeft w:val="640"/>
          <w:marRight w:val="0"/>
          <w:marTop w:val="0"/>
          <w:marBottom w:val="0"/>
          <w:divBdr>
            <w:top w:val="none" w:sz="0" w:space="0" w:color="auto"/>
            <w:left w:val="none" w:sz="0" w:space="0" w:color="auto"/>
            <w:bottom w:val="none" w:sz="0" w:space="0" w:color="auto"/>
            <w:right w:val="none" w:sz="0" w:space="0" w:color="auto"/>
          </w:divBdr>
        </w:div>
        <w:div w:id="2103066312">
          <w:marLeft w:val="640"/>
          <w:marRight w:val="0"/>
          <w:marTop w:val="0"/>
          <w:marBottom w:val="0"/>
          <w:divBdr>
            <w:top w:val="none" w:sz="0" w:space="0" w:color="auto"/>
            <w:left w:val="none" w:sz="0" w:space="0" w:color="auto"/>
            <w:bottom w:val="none" w:sz="0" w:space="0" w:color="auto"/>
            <w:right w:val="none" w:sz="0" w:space="0" w:color="auto"/>
          </w:divBdr>
        </w:div>
        <w:div w:id="189494092">
          <w:marLeft w:val="640"/>
          <w:marRight w:val="0"/>
          <w:marTop w:val="0"/>
          <w:marBottom w:val="0"/>
          <w:divBdr>
            <w:top w:val="none" w:sz="0" w:space="0" w:color="auto"/>
            <w:left w:val="none" w:sz="0" w:space="0" w:color="auto"/>
            <w:bottom w:val="none" w:sz="0" w:space="0" w:color="auto"/>
            <w:right w:val="none" w:sz="0" w:space="0" w:color="auto"/>
          </w:divBdr>
        </w:div>
        <w:div w:id="1667902655">
          <w:marLeft w:val="640"/>
          <w:marRight w:val="0"/>
          <w:marTop w:val="0"/>
          <w:marBottom w:val="0"/>
          <w:divBdr>
            <w:top w:val="none" w:sz="0" w:space="0" w:color="auto"/>
            <w:left w:val="none" w:sz="0" w:space="0" w:color="auto"/>
            <w:bottom w:val="none" w:sz="0" w:space="0" w:color="auto"/>
            <w:right w:val="none" w:sz="0" w:space="0" w:color="auto"/>
          </w:divBdr>
        </w:div>
        <w:div w:id="545797297">
          <w:marLeft w:val="640"/>
          <w:marRight w:val="0"/>
          <w:marTop w:val="0"/>
          <w:marBottom w:val="0"/>
          <w:divBdr>
            <w:top w:val="none" w:sz="0" w:space="0" w:color="auto"/>
            <w:left w:val="none" w:sz="0" w:space="0" w:color="auto"/>
            <w:bottom w:val="none" w:sz="0" w:space="0" w:color="auto"/>
            <w:right w:val="none" w:sz="0" w:space="0" w:color="auto"/>
          </w:divBdr>
        </w:div>
        <w:div w:id="269510193">
          <w:marLeft w:val="640"/>
          <w:marRight w:val="0"/>
          <w:marTop w:val="0"/>
          <w:marBottom w:val="0"/>
          <w:divBdr>
            <w:top w:val="none" w:sz="0" w:space="0" w:color="auto"/>
            <w:left w:val="none" w:sz="0" w:space="0" w:color="auto"/>
            <w:bottom w:val="none" w:sz="0" w:space="0" w:color="auto"/>
            <w:right w:val="none" w:sz="0" w:space="0" w:color="auto"/>
          </w:divBdr>
        </w:div>
        <w:div w:id="78066374">
          <w:marLeft w:val="640"/>
          <w:marRight w:val="0"/>
          <w:marTop w:val="0"/>
          <w:marBottom w:val="0"/>
          <w:divBdr>
            <w:top w:val="none" w:sz="0" w:space="0" w:color="auto"/>
            <w:left w:val="none" w:sz="0" w:space="0" w:color="auto"/>
            <w:bottom w:val="none" w:sz="0" w:space="0" w:color="auto"/>
            <w:right w:val="none" w:sz="0" w:space="0" w:color="auto"/>
          </w:divBdr>
        </w:div>
        <w:div w:id="1758551135">
          <w:marLeft w:val="640"/>
          <w:marRight w:val="0"/>
          <w:marTop w:val="0"/>
          <w:marBottom w:val="0"/>
          <w:divBdr>
            <w:top w:val="none" w:sz="0" w:space="0" w:color="auto"/>
            <w:left w:val="none" w:sz="0" w:space="0" w:color="auto"/>
            <w:bottom w:val="none" w:sz="0" w:space="0" w:color="auto"/>
            <w:right w:val="none" w:sz="0" w:space="0" w:color="auto"/>
          </w:divBdr>
        </w:div>
        <w:div w:id="1002007460">
          <w:marLeft w:val="640"/>
          <w:marRight w:val="0"/>
          <w:marTop w:val="0"/>
          <w:marBottom w:val="0"/>
          <w:divBdr>
            <w:top w:val="none" w:sz="0" w:space="0" w:color="auto"/>
            <w:left w:val="none" w:sz="0" w:space="0" w:color="auto"/>
            <w:bottom w:val="none" w:sz="0" w:space="0" w:color="auto"/>
            <w:right w:val="none" w:sz="0" w:space="0" w:color="auto"/>
          </w:divBdr>
        </w:div>
        <w:div w:id="385447691">
          <w:marLeft w:val="640"/>
          <w:marRight w:val="0"/>
          <w:marTop w:val="0"/>
          <w:marBottom w:val="0"/>
          <w:divBdr>
            <w:top w:val="none" w:sz="0" w:space="0" w:color="auto"/>
            <w:left w:val="none" w:sz="0" w:space="0" w:color="auto"/>
            <w:bottom w:val="none" w:sz="0" w:space="0" w:color="auto"/>
            <w:right w:val="none" w:sz="0" w:space="0" w:color="auto"/>
          </w:divBdr>
        </w:div>
        <w:div w:id="286745678">
          <w:marLeft w:val="640"/>
          <w:marRight w:val="0"/>
          <w:marTop w:val="0"/>
          <w:marBottom w:val="0"/>
          <w:divBdr>
            <w:top w:val="none" w:sz="0" w:space="0" w:color="auto"/>
            <w:left w:val="none" w:sz="0" w:space="0" w:color="auto"/>
            <w:bottom w:val="none" w:sz="0" w:space="0" w:color="auto"/>
            <w:right w:val="none" w:sz="0" w:space="0" w:color="auto"/>
          </w:divBdr>
        </w:div>
      </w:divsChild>
    </w:div>
    <w:div w:id="810633888">
      <w:bodyDiv w:val="1"/>
      <w:marLeft w:val="0"/>
      <w:marRight w:val="0"/>
      <w:marTop w:val="0"/>
      <w:marBottom w:val="0"/>
      <w:divBdr>
        <w:top w:val="none" w:sz="0" w:space="0" w:color="auto"/>
        <w:left w:val="none" w:sz="0" w:space="0" w:color="auto"/>
        <w:bottom w:val="none" w:sz="0" w:space="0" w:color="auto"/>
        <w:right w:val="none" w:sz="0" w:space="0" w:color="auto"/>
      </w:divBdr>
    </w:div>
    <w:div w:id="814376735">
      <w:bodyDiv w:val="1"/>
      <w:marLeft w:val="0"/>
      <w:marRight w:val="0"/>
      <w:marTop w:val="0"/>
      <w:marBottom w:val="0"/>
      <w:divBdr>
        <w:top w:val="none" w:sz="0" w:space="0" w:color="auto"/>
        <w:left w:val="none" w:sz="0" w:space="0" w:color="auto"/>
        <w:bottom w:val="none" w:sz="0" w:space="0" w:color="auto"/>
        <w:right w:val="none" w:sz="0" w:space="0" w:color="auto"/>
      </w:divBdr>
      <w:divsChild>
        <w:div w:id="1117989398">
          <w:marLeft w:val="640"/>
          <w:marRight w:val="0"/>
          <w:marTop w:val="0"/>
          <w:marBottom w:val="0"/>
          <w:divBdr>
            <w:top w:val="none" w:sz="0" w:space="0" w:color="auto"/>
            <w:left w:val="none" w:sz="0" w:space="0" w:color="auto"/>
            <w:bottom w:val="none" w:sz="0" w:space="0" w:color="auto"/>
            <w:right w:val="none" w:sz="0" w:space="0" w:color="auto"/>
          </w:divBdr>
        </w:div>
        <w:div w:id="259023851">
          <w:marLeft w:val="640"/>
          <w:marRight w:val="0"/>
          <w:marTop w:val="0"/>
          <w:marBottom w:val="0"/>
          <w:divBdr>
            <w:top w:val="none" w:sz="0" w:space="0" w:color="auto"/>
            <w:left w:val="none" w:sz="0" w:space="0" w:color="auto"/>
            <w:bottom w:val="none" w:sz="0" w:space="0" w:color="auto"/>
            <w:right w:val="none" w:sz="0" w:space="0" w:color="auto"/>
          </w:divBdr>
        </w:div>
        <w:div w:id="1501508089">
          <w:marLeft w:val="640"/>
          <w:marRight w:val="0"/>
          <w:marTop w:val="0"/>
          <w:marBottom w:val="0"/>
          <w:divBdr>
            <w:top w:val="none" w:sz="0" w:space="0" w:color="auto"/>
            <w:left w:val="none" w:sz="0" w:space="0" w:color="auto"/>
            <w:bottom w:val="none" w:sz="0" w:space="0" w:color="auto"/>
            <w:right w:val="none" w:sz="0" w:space="0" w:color="auto"/>
          </w:divBdr>
        </w:div>
      </w:divsChild>
    </w:div>
    <w:div w:id="892430194">
      <w:bodyDiv w:val="1"/>
      <w:marLeft w:val="0"/>
      <w:marRight w:val="0"/>
      <w:marTop w:val="0"/>
      <w:marBottom w:val="0"/>
      <w:divBdr>
        <w:top w:val="none" w:sz="0" w:space="0" w:color="auto"/>
        <w:left w:val="none" w:sz="0" w:space="0" w:color="auto"/>
        <w:bottom w:val="none" w:sz="0" w:space="0" w:color="auto"/>
        <w:right w:val="none" w:sz="0" w:space="0" w:color="auto"/>
      </w:divBdr>
    </w:div>
    <w:div w:id="967130246">
      <w:bodyDiv w:val="1"/>
      <w:marLeft w:val="0"/>
      <w:marRight w:val="0"/>
      <w:marTop w:val="0"/>
      <w:marBottom w:val="0"/>
      <w:divBdr>
        <w:top w:val="none" w:sz="0" w:space="0" w:color="auto"/>
        <w:left w:val="none" w:sz="0" w:space="0" w:color="auto"/>
        <w:bottom w:val="none" w:sz="0" w:space="0" w:color="auto"/>
        <w:right w:val="none" w:sz="0" w:space="0" w:color="auto"/>
      </w:divBdr>
      <w:divsChild>
        <w:div w:id="950088852">
          <w:marLeft w:val="0"/>
          <w:marRight w:val="0"/>
          <w:marTop w:val="0"/>
          <w:marBottom w:val="0"/>
          <w:divBdr>
            <w:top w:val="none" w:sz="0" w:space="0" w:color="auto"/>
            <w:left w:val="none" w:sz="0" w:space="0" w:color="auto"/>
            <w:bottom w:val="none" w:sz="0" w:space="0" w:color="auto"/>
            <w:right w:val="none" w:sz="0" w:space="0" w:color="auto"/>
          </w:divBdr>
        </w:div>
      </w:divsChild>
    </w:div>
    <w:div w:id="986393569">
      <w:bodyDiv w:val="1"/>
      <w:marLeft w:val="0"/>
      <w:marRight w:val="0"/>
      <w:marTop w:val="0"/>
      <w:marBottom w:val="0"/>
      <w:divBdr>
        <w:top w:val="none" w:sz="0" w:space="0" w:color="auto"/>
        <w:left w:val="none" w:sz="0" w:space="0" w:color="auto"/>
        <w:bottom w:val="none" w:sz="0" w:space="0" w:color="auto"/>
        <w:right w:val="none" w:sz="0" w:space="0" w:color="auto"/>
      </w:divBdr>
      <w:divsChild>
        <w:div w:id="315307759">
          <w:marLeft w:val="640"/>
          <w:marRight w:val="0"/>
          <w:marTop w:val="0"/>
          <w:marBottom w:val="0"/>
          <w:divBdr>
            <w:top w:val="none" w:sz="0" w:space="0" w:color="auto"/>
            <w:left w:val="none" w:sz="0" w:space="0" w:color="auto"/>
            <w:bottom w:val="none" w:sz="0" w:space="0" w:color="auto"/>
            <w:right w:val="none" w:sz="0" w:space="0" w:color="auto"/>
          </w:divBdr>
        </w:div>
        <w:div w:id="129593402">
          <w:marLeft w:val="640"/>
          <w:marRight w:val="0"/>
          <w:marTop w:val="0"/>
          <w:marBottom w:val="0"/>
          <w:divBdr>
            <w:top w:val="none" w:sz="0" w:space="0" w:color="auto"/>
            <w:left w:val="none" w:sz="0" w:space="0" w:color="auto"/>
            <w:bottom w:val="none" w:sz="0" w:space="0" w:color="auto"/>
            <w:right w:val="none" w:sz="0" w:space="0" w:color="auto"/>
          </w:divBdr>
        </w:div>
        <w:div w:id="335763815">
          <w:marLeft w:val="640"/>
          <w:marRight w:val="0"/>
          <w:marTop w:val="0"/>
          <w:marBottom w:val="0"/>
          <w:divBdr>
            <w:top w:val="none" w:sz="0" w:space="0" w:color="auto"/>
            <w:left w:val="none" w:sz="0" w:space="0" w:color="auto"/>
            <w:bottom w:val="none" w:sz="0" w:space="0" w:color="auto"/>
            <w:right w:val="none" w:sz="0" w:space="0" w:color="auto"/>
          </w:divBdr>
        </w:div>
        <w:div w:id="1987195661">
          <w:marLeft w:val="640"/>
          <w:marRight w:val="0"/>
          <w:marTop w:val="0"/>
          <w:marBottom w:val="0"/>
          <w:divBdr>
            <w:top w:val="none" w:sz="0" w:space="0" w:color="auto"/>
            <w:left w:val="none" w:sz="0" w:space="0" w:color="auto"/>
            <w:bottom w:val="none" w:sz="0" w:space="0" w:color="auto"/>
            <w:right w:val="none" w:sz="0" w:space="0" w:color="auto"/>
          </w:divBdr>
        </w:div>
        <w:div w:id="533428132">
          <w:marLeft w:val="640"/>
          <w:marRight w:val="0"/>
          <w:marTop w:val="0"/>
          <w:marBottom w:val="0"/>
          <w:divBdr>
            <w:top w:val="none" w:sz="0" w:space="0" w:color="auto"/>
            <w:left w:val="none" w:sz="0" w:space="0" w:color="auto"/>
            <w:bottom w:val="none" w:sz="0" w:space="0" w:color="auto"/>
            <w:right w:val="none" w:sz="0" w:space="0" w:color="auto"/>
          </w:divBdr>
        </w:div>
        <w:div w:id="118576147">
          <w:marLeft w:val="640"/>
          <w:marRight w:val="0"/>
          <w:marTop w:val="0"/>
          <w:marBottom w:val="0"/>
          <w:divBdr>
            <w:top w:val="none" w:sz="0" w:space="0" w:color="auto"/>
            <w:left w:val="none" w:sz="0" w:space="0" w:color="auto"/>
            <w:bottom w:val="none" w:sz="0" w:space="0" w:color="auto"/>
            <w:right w:val="none" w:sz="0" w:space="0" w:color="auto"/>
          </w:divBdr>
        </w:div>
        <w:div w:id="2005740612">
          <w:marLeft w:val="640"/>
          <w:marRight w:val="0"/>
          <w:marTop w:val="0"/>
          <w:marBottom w:val="0"/>
          <w:divBdr>
            <w:top w:val="none" w:sz="0" w:space="0" w:color="auto"/>
            <w:left w:val="none" w:sz="0" w:space="0" w:color="auto"/>
            <w:bottom w:val="none" w:sz="0" w:space="0" w:color="auto"/>
            <w:right w:val="none" w:sz="0" w:space="0" w:color="auto"/>
          </w:divBdr>
        </w:div>
        <w:div w:id="1288270888">
          <w:marLeft w:val="640"/>
          <w:marRight w:val="0"/>
          <w:marTop w:val="0"/>
          <w:marBottom w:val="0"/>
          <w:divBdr>
            <w:top w:val="none" w:sz="0" w:space="0" w:color="auto"/>
            <w:left w:val="none" w:sz="0" w:space="0" w:color="auto"/>
            <w:bottom w:val="none" w:sz="0" w:space="0" w:color="auto"/>
            <w:right w:val="none" w:sz="0" w:space="0" w:color="auto"/>
          </w:divBdr>
        </w:div>
      </w:divsChild>
    </w:div>
    <w:div w:id="1079789359">
      <w:bodyDiv w:val="1"/>
      <w:marLeft w:val="0"/>
      <w:marRight w:val="0"/>
      <w:marTop w:val="0"/>
      <w:marBottom w:val="0"/>
      <w:divBdr>
        <w:top w:val="none" w:sz="0" w:space="0" w:color="auto"/>
        <w:left w:val="none" w:sz="0" w:space="0" w:color="auto"/>
        <w:bottom w:val="none" w:sz="0" w:space="0" w:color="auto"/>
        <w:right w:val="none" w:sz="0" w:space="0" w:color="auto"/>
      </w:divBdr>
      <w:divsChild>
        <w:div w:id="781650444">
          <w:marLeft w:val="640"/>
          <w:marRight w:val="0"/>
          <w:marTop w:val="0"/>
          <w:marBottom w:val="0"/>
          <w:divBdr>
            <w:top w:val="none" w:sz="0" w:space="0" w:color="auto"/>
            <w:left w:val="none" w:sz="0" w:space="0" w:color="auto"/>
            <w:bottom w:val="none" w:sz="0" w:space="0" w:color="auto"/>
            <w:right w:val="none" w:sz="0" w:space="0" w:color="auto"/>
          </w:divBdr>
        </w:div>
        <w:div w:id="133068789">
          <w:marLeft w:val="640"/>
          <w:marRight w:val="0"/>
          <w:marTop w:val="0"/>
          <w:marBottom w:val="0"/>
          <w:divBdr>
            <w:top w:val="none" w:sz="0" w:space="0" w:color="auto"/>
            <w:left w:val="none" w:sz="0" w:space="0" w:color="auto"/>
            <w:bottom w:val="none" w:sz="0" w:space="0" w:color="auto"/>
            <w:right w:val="none" w:sz="0" w:space="0" w:color="auto"/>
          </w:divBdr>
        </w:div>
        <w:div w:id="614992416">
          <w:marLeft w:val="640"/>
          <w:marRight w:val="0"/>
          <w:marTop w:val="0"/>
          <w:marBottom w:val="0"/>
          <w:divBdr>
            <w:top w:val="none" w:sz="0" w:space="0" w:color="auto"/>
            <w:left w:val="none" w:sz="0" w:space="0" w:color="auto"/>
            <w:bottom w:val="none" w:sz="0" w:space="0" w:color="auto"/>
            <w:right w:val="none" w:sz="0" w:space="0" w:color="auto"/>
          </w:divBdr>
        </w:div>
        <w:div w:id="1940722191">
          <w:marLeft w:val="640"/>
          <w:marRight w:val="0"/>
          <w:marTop w:val="0"/>
          <w:marBottom w:val="0"/>
          <w:divBdr>
            <w:top w:val="none" w:sz="0" w:space="0" w:color="auto"/>
            <w:left w:val="none" w:sz="0" w:space="0" w:color="auto"/>
            <w:bottom w:val="none" w:sz="0" w:space="0" w:color="auto"/>
            <w:right w:val="none" w:sz="0" w:space="0" w:color="auto"/>
          </w:divBdr>
        </w:div>
        <w:div w:id="1471826774">
          <w:marLeft w:val="640"/>
          <w:marRight w:val="0"/>
          <w:marTop w:val="0"/>
          <w:marBottom w:val="0"/>
          <w:divBdr>
            <w:top w:val="none" w:sz="0" w:space="0" w:color="auto"/>
            <w:left w:val="none" w:sz="0" w:space="0" w:color="auto"/>
            <w:bottom w:val="none" w:sz="0" w:space="0" w:color="auto"/>
            <w:right w:val="none" w:sz="0" w:space="0" w:color="auto"/>
          </w:divBdr>
        </w:div>
        <w:div w:id="996688584">
          <w:marLeft w:val="640"/>
          <w:marRight w:val="0"/>
          <w:marTop w:val="0"/>
          <w:marBottom w:val="0"/>
          <w:divBdr>
            <w:top w:val="none" w:sz="0" w:space="0" w:color="auto"/>
            <w:left w:val="none" w:sz="0" w:space="0" w:color="auto"/>
            <w:bottom w:val="none" w:sz="0" w:space="0" w:color="auto"/>
            <w:right w:val="none" w:sz="0" w:space="0" w:color="auto"/>
          </w:divBdr>
        </w:div>
        <w:div w:id="356202175">
          <w:marLeft w:val="640"/>
          <w:marRight w:val="0"/>
          <w:marTop w:val="0"/>
          <w:marBottom w:val="0"/>
          <w:divBdr>
            <w:top w:val="none" w:sz="0" w:space="0" w:color="auto"/>
            <w:left w:val="none" w:sz="0" w:space="0" w:color="auto"/>
            <w:bottom w:val="none" w:sz="0" w:space="0" w:color="auto"/>
            <w:right w:val="none" w:sz="0" w:space="0" w:color="auto"/>
          </w:divBdr>
        </w:div>
        <w:div w:id="1489782820">
          <w:marLeft w:val="640"/>
          <w:marRight w:val="0"/>
          <w:marTop w:val="0"/>
          <w:marBottom w:val="0"/>
          <w:divBdr>
            <w:top w:val="none" w:sz="0" w:space="0" w:color="auto"/>
            <w:left w:val="none" w:sz="0" w:space="0" w:color="auto"/>
            <w:bottom w:val="none" w:sz="0" w:space="0" w:color="auto"/>
            <w:right w:val="none" w:sz="0" w:space="0" w:color="auto"/>
          </w:divBdr>
        </w:div>
        <w:div w:id="832524253">
          <w:marLeft w:val="640"/>
          <w:marRight w:val="0"/>
          <w:marTop w:val="0"/>
          <w:marBottom w:val="0"/>
          <w:divBdr>
            <w:top w:val="none" w:sz="0" w:space="0" w:color="auto"/>
            <w:left w:val="none" w:sz="0" w:space="0" w:color="auto"/>
            <w:bottom w:val="none" w:sz="0" w:space="0" w:color="auto"/>
            <w:right w:val="none" w:sz="0" w:space="0" w:color="auto"/>
          </w:divBdr>
        </w:div>
        <w:div w:id="2005543071">
          <w:marLeft w:val="640"/>
          <w:marRight w:val="0"/>
          <w:marTop w:val="0"/>
          <w:marBottom w:val="0"/>
          <w:divBdr>
            <w:top w:val="none" w:sz="0" w:space="0" w:color="auto"/>
            <w:left w:val="none" w:sz="0" w:space="0" w:color="auto"/>
            <w:bottom w:val="none" w:sz="0" w:space="0" w:color="auto"/>
            <w:right w:val="none" w:sz="0" w:space="0" w:color="auto"/>
          </w:divBdr>
        </w:div>
        <w:div w:id="1555039951">
          <w:marLeft w:val="640"/>
          <w:marRight w:val="0"/>
          <w:marTop w:val="0"/>
          <w:marBottom w:val="0"/>
          <w:divBdr>
            <w:top w:val="none" w:sz="0" w:space="0" w:color="auto"/>
            <w:left w:val="none" w:sz="0" w:space="0" w:color="auto"/>
            <w:bottom w:val="none" w:sz="0" w:space="0" w:color="auto"/>
            <w:right w:val="none" w:sz="0" w:space="0" w:color="auto"/>
          </w:divBdr>
        </w:div>
      </w:divsChild>
    </w:div>
    <w:div w:id="1101872270">
      <w:bodyDiv w:val="1"/>
      <w:marLeft w:val="0"/>
      <w:marRight w:val="0"/>
      <w:marTop w:val="0"/>
      <w:marBottom w:val="0"/>
      <w:divBdr>
        <w:top w:val="none" w:sz="0" w:space="0" w:color="auto"/>
        <w:left w:val="none" w:sz="0" w:space="0" w:color="auto"/>
        <w:bottom w:val="none" w:sz="0" w:space="0" w:color="auto"/>
        <w:right w:val="none" w:sz="0" w:space="0" w:color="auto"/>
      </w:divBdr>
    </w:div>
    <w:div w:id="1143350848">
      <w:bodyDiv w:val="1"/>
      <w:marLeft w:val="0"/>
      <w:marRight w:val="0"/>
      <w:marTop w:val="0"/>
      <w:marBottom w:val="0"/>
      <w:divBdr>
        <w:top w:val="none" w:sz="0" w:space="0" w:color="auto"/>
        <w:left w:val="none" w:sz="0" w:space="0" w:color="auto"/>
        <w:bottom w:val="none" w:sz="0" w:space="0" w:color="auto"/>
        <w:right w:val="none" w:sz="0" w:space="0" w:color="auto"/>
      </w:divBdr>
    </w:div>
    <w:div w:id="1161778741">
      <w:bodyDiv w:val="1"/>
      <w:marLeft w:val="0"/>
      <w:marRight w:val="0"/>
      <w:marTop w:val="0"/>
      <w:marBottom w:val="0"/>
      <w:divBdr>
        <w:top w:val="none" w:sz="0" w:space="0" w:color="auto"/>
        <w:left w:val="none" w:sz="0" w:space="0" w:color="auto"/>
        <w:bottom w:val="none" w:sz="0" w:space="0" w:color="auto"/>
        <w:right w:val="none" w:sz="0" w:space="0" w:color="auto"/>
      </w:divBdr>
    </w:div>
    <w:div w:id="1211456119">
      <w:bodyDiv w:val="1"/>
      <w:marLeft w:val="0"/>
      <w:marRight w:val="0"/>
      <w:marTop w:val="0"/>
      <w:marBottom w:val="0"/>
      <w:divBdr>
        <w:top w:val="none" w:sz="0" w:space="0" w:color="auto"/>
        <w:left w:val="none" w:sz="0" w:space="0" w:color="auto"/>
        <w:bottom w:val="none" w:sz="0" w:space="0" w:color="auto"/>
        <w:right w:val="none" w:sz="0" w:space="0" w:color="auto"/>
      </w:divBdr>
    </w:div>
    <w:div w:id="1223099922">
      <w:bodyDiv w:val="1"/>
      <w:marLeft w:val="0"/>
      <w:marRight w:val="0"/>
      <w:marTop w:val="0"/>
      <w:marBottom w:val="0"/>
      <w:divBdr>
        <w:top w:val="none" w:sz="0" w:space="0" w:color="auto"/>
        <w:left w:val="none" w:sz="0" w:space="0" w:color="auto"/>
        <w:bottom w:val="none" w:sz="0" w:space="0" w:color="auto"/>
        <w:right w:val="none" w:sz="0" w:space="0" w:color="auto"/>
      </w:divBdr>
      <w:divsChild>
        <w:div w:id="1948350869">
          <w:marLeft w:val="640"/>
          <w:marRight w:val="0"/>
          <w:marTop w:val="0"/>
          <w:marBottom w:val="0"/>
          <w:divBdr>
            <w:top w:val="none" w:sz="0" w:space="0" w:color="auto"/>
            <w:left w:val="none" w:sz="0" w:space="0" w:color="auto"/>
            <w:bottom w:val="none" w:sz="0" w:space="0" w:color="auto"/>
            <w:right w:val="none" w:sz="0" w:space="0" w:color="auto"/>
          </w:divBdr>
        </w:div>
        <w:div w:id="2132287823">
          <w:marLeft w:val="640"/>
          <w:marRight w:val="0"/>
          <w:marTop w:val="0"/>
          <w:marBottom w:val="0"/>
          <w:divBdr>
            <w:top w:val="none" w:sz="0" w:space="0" w:color="auto"/>
            <w:left w:val="none" w:sz="0" w:space="0" w:color="auto"/>
            <w:bottom w:val="none" w:sz="0" w:space="0" w:color="auto"/>
            <w:right w:val="none" w:sz="0" w:space="0" w:color="auto"/>
          </w:divBdr>
        </w:div>
        <w:div w:id="1634015317">
          <w:marLeft w:val="640"/>
          <w:marRight w:val="0"/>
          <w:marTop w:val="0"/>
          <w:marBottom w:val="0"/>
          <w:divBdr>
            <w:top w:val="none" w:sz="0" w:space="0" w:color="auto"/>
            <w:left w:val="none" w:sz="0" w:space="0" w:color="auto"/>
            <w:bottom w:val="none" w:sz="0" w:space="0" w:color="auto"/>
            <w:right w:val="none" w:sz="0" w:space="0" w:color="auto"/>
          </w:divBdr>
        </w:div>
        <w:div w:id="241256798">
          <w:marLeft w:val="640"/>
          <w:marRight w:val="0"/>
          <w:marTop w:val="0"/>
          <w:marBottom w:val="0"/>
          <w:divBdr>
            <w:top w:val="none" w:sz="0" w:space="0" w:color="auto"/>
            <w:left w:val="none" w:sz="0" w:space="0" w:color="auto"/>
            <w:bottom w:val="none" w:sz="0" w:space="0" w:color="auto"/>
            <w:right w:val="none" w:sz="0" w:space="0" w:color="auto"/>
          </w:divBdr>
        </w:div>
        <w:div w:id="1169641489">
          <w:marLeft w:val="640"/>
          <w:marRight w:val="0"/>
          <w:marTop w:val="0"/>
          <w:marBottom w:val="0"/>
          <w:divBdr>
            <w:top w:val="none" w:sz="0" w:space="0" w:color="auto"/>
            <w:left w:val="none" w:sz="0" w:space="0" w:color="auto"/>
            <w:bottom w:val="none" w:sz="0" w:space="0" w:color="auto"/>
            <w:right w:val="none" w:sz="0" w:space="0" w:color="auto"/>
          </w:divBdr>
        </w:div>
      </w:divsChild>
    </w:div>
    <w:div w:id="1360810799">
      <w:bodyDiv w:val="1"/>
      <w:marLeft w:val="0"/>
      <w:marRight w:val="0"/>
      <w:marTop w:val="0"/>
      <w:marBottom w:val="0"/>
      <w:divBdr>
        <w:top w:val="none" w:sz="0" w:space="0" w:color="auto"/>
        <w:left w:val="none" w:sz="0" w:space="0" w:color="auto"/>
        <w:bottom w:val="none" w:sz="0" w:space="0" w:color="auto"/>
        <w:right w:val="none" w:sz="0" w:space="0" w:color="auto"/>
      </w:divBdr>
      <w:divsChild>
        <w:div w:id="951940919">
          <w:marLeft w:val="640"/>
          <w:marRight w:val="0"/>
          <w:marTop w:val="0"/>
          <w:marBottom w:val="0"/>
          <w:divBdr>
            <w:top w:val="none" w:sz="0" w:space="0" w:color="auto"/>
            <w:left w:val="none" w:sz="0" w:space="0" w:color="auto"/>
            <w:bottom w:val="none" w:sz="0" w:space="0" w:color="auto"/>
            <w:right w:val="none" w:sz="0" w:space="0" w:color="auto"/>
          </w:divBdr>
        </w:div>
        <w:div w:id="302201662">
          <w:marLeft w:val="640"/>
          <w:marRight w:val="0"/>
          <w:marTop w:val="0"/>
          <w:marBottom w:val="0"/>
          <w:divBdr>
            <w:top w:val="none" w:sz="0" w:space="0" w:color="auto"/>
            <w:left w:val="none" w:sz="0" w:space="0" w:color="auto"/>
            <w:bottom w:val="none" w:sz="0" w:space="0" w:color="auto"/>
            <w:right w:val="none" w:sz="0" w:space="0" w:color="auto"/>
          </w:divBdr>
        </w:div>
        <w:div w:id="1256860407">
          <w:marLeft w:val="640"/>
          <w:marRight w:val="0"/>
          <w:marTop w:val="0"/>
          <w:marBottom w:val="0"/>
          <w:divBdr>
            <w:top w:val="none" w:sz="0" w:space="0" w:color="auto"/>
            <w:left w:val="none" w:sz="0" w:space="0" w:color="auto"/>
            <w:bottom w:val="none" w:sz="0" w:space="0" w:color="auto"/>
            <w:right w:val="none" w:sz="0" w:space="0" w:color="auto"/>
          </w:divBdr>
        </w:div>
        <w:div w:id="1510288287">
          <w:marLeft w:val="640"/>
          <w:marRight w:val="0"/>
          <w:marTop w:val="0"/>
          <w:marBottom w:val="0"/>
          <w:divBdr>
            <w:top w:val="none" w:sz="0" w:space="0" w:color="auto"/>
            <w:left w:val="none" w:sz="0" w:space="0" w:color="auto"/>
            <w:bottom w:val="none" w:sz="0" w:space="0" w:color="auto"/>
            <w:right w:val="none" w:sz="0" w:space="0" w:color="auto"/>
          </w:divBdr>
        </w:div>
        <w:div w:id="104422187">
          <w:marLeft w:val="640"/>
          <w:marRight w:val="0"/>
          <w:marTop w:val="0"/>
          <w:marBottom w:val="0"/>
          <w:divBdr>
            <w:top w:val="none" w:sz="0" w:space="0" w:color="auto"/>
            <w:left w:val="none" w:sz="0" w:space="0" w:color="auto"/>
            <w:bottom w:val="none" w:sz="0" w:space="0" w:color="auto"/>
            <w:right w:val="none" w:sz="0" w:space="0" w:color="auto"/>
          </w:divBdr>
        </w:div>
        <w:div w:id="794568693">
          <w:marLeft w:val="640"/>
          <w:marRight w:val="0"/>
          <w:marTop w:val="0"/>
          <w:marBottom w:val="0"/>
          <w:divBdr>
            <w:top w:val="none" w:sz="0" w:space="0" w:color="auto"/>
            <w:left w:val="none" w:sz="0" w:space="0" w:color="auto"/>
            <w:bottom w:val="none" w:sz="0" w:space="0" w:color="auto"/>
            <w:right w:val="none" w:sz="0" w:space="0" w:color="auto"/>
          </w:divBdr>
        </w:div>
        <w:div w:id="1962955410">
          <w:marLeft w:val="640"/>
          <w:marRight w:val="0"/>
          <w:marTop w:val="0"/>
          <w:marBottom w:val="0"/>
          <w:divBdr>
            <w:top w:val="none" w:sz="0" w:space="0" w:color="auto"/>
            <w:left w:val="none" w:sz="0" w:space="0" w:color="auto"/>
            <w:bottom w:val="none" w:sz="0" w:space="0" w:color="auto"/>
            <w:right w:val="none" w:sz="0" w:space="0" w:color="auto"/>
          </w:divBdr>
        </w:div>
      </w:divsChild>
    </w:div>
    <w:div w:id="1446269295">
      <w:bodyDiv w:val="1"/>
      <w:marLeft w:val="0"/>
      <w:marRight w:val="0"/>
      <w:marTop w:val="0"/>
      <w:marBottom w:val="0"/>
      <w:divBdr>
        <w:top w:val="none" w:sz="0" w:space="0" w:color="auto"/>
        <w:left w:val="none" w:sz="0" w:space="0" w:color="auto"/>
        <w:bottom w:val="none" w:sz="0" w:space="0" w:color="auto"/>
        <w:right w:val="none" w:sz="0" w:space="0" w:color="auto"/>
      </w:divBdr>
      <w:divsChild>
        <w:div w:id="1397045855">
          <w:marLeft w:val="640"/>
          <w:marRight w:val="0"/>
          <w:marTop w:val="0"/>
          <w:marBottom w:val="0"/>
          <w:divBdr>
            <w:top w:val="none" w:sz="0" w:space="0" w:color="auto"/>
            <w:left w:val="none" w:sz="0" w:space="0" w:color="auto"/>
            <w:bottom w:val="none" w:sz="0" w:space="0" w:color="auto"/>
            <w:right w:val="none" w:sz="0" w:space="0" w:color="auto"/>
          </w:divBdr>
        </w:div>
        <w:div w:id="1653215108">
          <w:marLeft w:val="640"/>
          <w:marRight w:val="0"/>
          <w:marTop w:val="0"/>
          <w:marBottom w:val="0"/>
          <w:divBdr>
            <w:top w:val="none" w:sz="0" w:space="0" w:color="auto"/>
            <w:left w:val="none" w:sz="0" w:space="0" w:color="auto"/>
            <w:bottom w:val="none" w:sz="0" w:space="0" w:color="auto"/>
            <w:right w:val="none" w:sz="0" w:space="0" w:color="auto"/>
          </w:divBdr>
        </w:div>
        <w:div w:id="1254898710">
          <w:marLeft w:val="640"/>
          <w:marRight w:val="0"/>
          <w:marTop w:val="0"/>
          <w:marBottom w:val="0"/>
          <w:divBdr>
            <w:top w:val="none" w:sz="0" w:space="0" w:color="auto"/>
            <w:left w:val="none" w:sz="0" w:space="0" w:color="auto"/>
            <w:bottom w:val="none" w:sz="0" w:space="0" w:color="auto"/>
            <w:right w:val="none" w:sz="0" w:space="0" w:color="auto"/>
          </w:divBdr>
        </w:div>
        <w:div w:id="838427452">
          <w:marLeft w:val="640"/>
          <w:marRight w:val="0"/>
          <w:marTop w:val="0"/>
          <w:marBottom w:val="0"/>
          <w:divBdr>
            <w:top w:val="none" w:sz="0" w:space="0" w:color="auto"/>
            <w:left w:val="none" w:sz="0" w:space="0" w:color="auto"/>
            <w:bottom w:val="none" w:sz="0" w:space="0" w:color="auto"/>
            <w:right w:val="none" w:sz="0" w:space="0" w:color="auto"/>
          </w:divBdr>
        </w:div>
        <w:div w:id="177893168">
          <w:marLeft w:val="640"/>
          <w:marRight w:val="0"/>
          <w:marTop w:val="0"/>
          <w:marBottom w:val="0"/>
          <w:divBdr>
            <w:top w:val="none" w:sz="0" w:space="0" w:color="auto"/>
            <w:left w:val="none" w:sz="0" w:space="0" w:color="auto"/>
            <w:bottom w:val="none" w:sz="0" w:space="0" w:color="auto"/>
            <w:right w:val="none" w:sz="0" w:space="0" w:color="auto"/>
          </w:divBdr>
        </w:div>
        <w:div w:id="699623573">
          <w:marLeft w:val="640"/>
          <w:marRight w:val="0"/>
          <w:marTop w:val="0"/>
          <w:marBottom w:val="0"/>
          <w:divBdr>
            <w:top w:val="none" w:sz="0" w:space="0" w:color="auto"/>
            <w:left w:val="none" w:sz="0" w:space="0" w:color="auto"/>
            <w:bottom w:val="none" w:sz="0" w:space="0" w:color="auto"/>
            <w:right w:val="none" w:sz="0" w:space="0" w:color="auto"/>
          </w:divBdr>
        </w:div>
        <w:div w:id="1340083058">
          <w:marLeft w:val="640"/>
          <w:marRight w:val="0"/>
          <w:marTop w:val="0"/>
          <w:marBottom w:val="0"/>
          <w:divBdr>
            <w:top w:val="none" w:sz="0" w:space="0" w:color="auto"/>
            <w:left w:val="none" w:sz="0" w:space="0" w:color="auto"/>
            <w:bottom w:val="none" w:sz="0" w:space="0" w:color="auto"/>
            <w:right w:val="none" w:sz="0" w:space="0" w:color="auto"/>
          </w:divBdr>
        </w:div>
        <w:div w:id="645087908">
          <w:marLeft w:val="640"/>
          <w:marRight w:val="0"/>
          <w:marTop w:val="0"/>
          <w:marBottom w:val="0"/>
          <w:divBdr>
            <w:top w:val="none" w:sz="0" w:space="0" w:color="auto"/>
            <w:left w:val="none" w:sz="0" w:space="0" w:color="auto"/>
            <w:bottom w:val="none" w:sz="0" w:space="0" w:color="auto"/>
            <w:right w:val="none" w:sz="0" w:space="0" w:color="auto"/>
          </w:divBdr>
        </w:div>
        <w:div w:id="999383075">
          <w:marLeft w:val="640"/>
          <w:marRight w:val="0"/>
          <w:marTop w:val="0"/>
          <w:marBottom w:val="0"/>
          <w:divBdr>
            <w:top w:val="none" w:sz="0" w:space="0" w:color="auto"/>
            <w:left w:val="none" w:sz="0" w:space="0" w:color="auto"/>
            <w:bottom w:val="none" w:sz="0" w:space="0" w:color="auto"/>
            <w:right w:val="none" w:sz="0" w:space="0" w:color="auto"/>
          </w:divBdr>
        </w:div>
        <w:div w:id="1052382948">
          <w:marLeft w:val="640"/>
          <w:marRight w:val="0"/>
          <w:marTop w:val="0"/>
          <w:marBottom w:val="0"/>
          <w:divBdr>
            <w:top w:val="none" w:sz="0" w:space="0" w:color="auto"/>
            <w:left w:val="none" w:sz="0" w:space="0" w:color="auto"/>
            <w:bottom w:val="none" w:sz="0" w:space="0" w:color="auto"/>
            <w:right w:val="none" w:sz="0" w:space="0" w:color="auto"/>
          </w:divBdr>
        </w:div>
        <w:div w:id="959805614">
          <w:marLeft w:val="640"/>
          <w:marRight w:val="0"/>
          <w:marTop w:val="0"/>
          <w:marBottom w:val="0"/>
          <w:divBdr>
            <w:top w:val="none" w:sz="0" w:space="0" w:color="auto"/>
            <w:left w:val="none" w:sz="0" w:space="0" w:color="auto"/>
            <w:bottom w:val="none" w:sz="0" w:space="0" w:color="auto"/>
            <w:right w:val="none" w:sz="0" w:space="0" w:color="auto"/>
          </w:divBdr>
        </w:div>
      </w:divsChild>
    </w:div>
    <w:div w:id="1530726712">
      <w:bodyDiv w:val="1"/>
      <w:marLeft w:val="0"/>
      <w:marRight w:val="0"/>
      <w:marTop w:val="0"/>
      <w:marBottom w:val="0"/>
      <w:divBdr>
        <w:top w:val="none" w:sz="0" w:space="0" w:color="auto"/>
        <w:left w:val="none" w:sz="0" w:space="0" w:color="auto"/>
        <w:bottom w:val="none" w:sz="0" w:space="0" w:color="auto"/>
        <w:right w:val="none" w:sz="0" w:space="0" w:color="auto"/>
      </w:divBdr>
      <w:divsChild>
        <w:div w:id="978806520">
          <w:marLeft w:val="640"/>
          <w:marRight w:val="0"/>
          <w:marTop w:val="0"/>
          <w:marBottom w:val="0"/>
          <w:divBdr>
            <w:top w:val="none" w:sz="0" w:space="0" w:color="auto"/>
            <w:left w:val="none" w:sz="0" w:space="0" w:color="auto"/>
            <w:bottom w:val="none" w:sz="0" w:space="0" w:color="auto"/>
            <w:right w:val="none" w:sz="0" w:space="0" w:color="auto"/>
          </w:divBdr>
        </w:div>
        <w:div w:id="1269892428">
          <w:marLeft w:val="640"/>
          <w:marRight w:val="0"/>
          <w:marTop w:val="0"/>
          <w:marBottom w:val="0"/>
          <w:divBdr>
            <w:top w:val="none" w:sz="0" w:space="0" w:color="auto"/>
            <w:left w:val="none" w:sz="0" w:space="0" w:color="auto"/>
            <w:bottom w:val="none" w:sz="0" w:space="0" w:color="auto"/>
            <w:right w:val="none" w:sz="0" w:space="0" w:color="auto"/>
          </w:divBdr>
        </w:div>
        <w:div w:id="950166161">
          <w:marLeft w:val="640"/>
          <w:marRight w:val="0"/>
          <w:marTop w:val="0"/>
          <w:marBottom w:val="0"/>
          <w:divBdr>
            <w:top w:val="none" w:sz="0" w:space="0" w:color="auto"/>
            <w:left w:val="none" w:sz="0" w:space="0" w:color="auto"/>
            <w:bottom w:val="none" w:sz="0" w:space="0" w:color="auto"/>
            <w:right w:val="none" w:sz="0" w:space="0" w:color="auto"/>
          </w:divBdr>
        </w:div>
        <w:div w:id="65304697">
          <w:marLeft w:val="640"/>
          <w:marRight w:val="0"/>
          <w:marTop w:val="0"/>
          <w:marBottom w:val="0"/>
          <w:divBdr>
            <w:top w:val="none" w:sz="0" w:space="0" w:color="auto"/>
            <w:left w:val="none" w:sz="0" w:space="0" w:color="auto"/>
            <w:bottom w:val="none" w:sz="0" w:space="0" w:color="auto"/>
            <w:right w:val="none" w:sz="0" w:space="0" w:color="auto"/>
          </w:divBdr>
        </w:div>
        <w:div w:id="1769503337">
          <w:marLeft w:val="640"/>
          <w:marRight w:val="0"/>
          <w:marTop w:val="0"/>
          <w:marBottom w:val="0"/>
          <w:divBdr>
            <w:top w:val="none" w:sz="0" w:space="0" w:color="auto"/>
            <w:left w:val="none" w:sz="0" w:space="0" w:color="auto"/>
            <w:bottom w:val="none" w:sz="0" w:space="0" w:color="auto"/>
            <w:right w:val="none" w:sz="0" w:space="0" w:color="auto"/>
          </w:divBdr>
        </w:div>
        <w:div w:id="1029456811">
          <w:marLeft w:val="640"/>
          <w:marRight w:val="0"/>
          <w:marTop w:val="0"/>
          <w:marBottom w:val="0"/>
          <w:divBdr>
            <w:top w:val="none" w:sz="0" w:space="0" w:color="auto"/>
            <w:left w:val="none" w:sz="0" w:space="0" w:color="auto"/>
            <w:bottom w:val="none" w:sz="0" w:space="0" w:color="auto"/>
            <w:right w:val="none" w:sz="0" w:space="0" w:color="auto"/>
          </w:divBdr>
        </w:div>
        <w:div w:id="441531265">
          <w:marLeft w:val="640"/>
          <w:marRight w:val="0"/>
          <w:marTop w:val="0"/>
          <w:marBottom w:val="0"/>
          <w:divBdr>
            <w:top w:val="none" w:sz="0" w:space="0" w:color="auto"/>
            <w:left w:val="none" w:sz="0" w:space="0" w:color="auto"/>
            <w:bottom w:val="none" w:sz="0" w:space="0" w:color="auto"/>
            <w:right w:val="none" w:sz="0" w:space="0" w:color="auto"/>
          </w:divBdr>
        </w:div>
        <w:div w:id="1297297680">
          <w:marLeft w:val="640"/>
          <w:marRight w:val="0"/>
          <w:marTop w:val="0"/>
          <w:marBottom w:val="0"/>
          <w:divBdr>
            <w:top w:val="none" w:sz="0" w:space="0" w:color="auto"/>
            <w:left w:val="none" w:sz="0" w:space="0" w:color="auto"/>
            <w:bottom w:val="none" w:sz="0" w:space="0" w:color="auto"/>
            <w:right w:val="none" w:sz="0" w:space="0" w:color="auto"/>
          </w:divBdr>
        </w:div>
        <w:div w:id="1065953636">
          <w:marLeft w:val="640"/>
          <w:marRight w:val="0"/>
          <w:marTop w:val="0"/>
          <w:marBottom w:val="0"/>
          <w:divBdr>
            <w:top w:val="none" w:sz="0" w:space="0" w:color="auto"/>
            <w:left w:val="none" w:sz="0" w:space="0" w:color="auto"/>
            <w:bottom w:val="none" w:sz="0" w:space="0" w:color="auto"/>
            <w:right w:val="none" w:sz="0" w:space="0" w:color="auto"/>
          </w:divBdr>
        </w:div>
        <w:div w:id="1821801994">
          <w:marLeft w:val="640"/>
          <w:marRight w:val="0"/>
          <w:marTop w:val="0"/>
          <w:marBottom w:val="0"/>
          <w:divBdr>
            <w:top w:val="none" w:sz="0" w:space="0" w:color="auto"/>
            <w:left w:val="none" w:sz="0" w:space="0" w:color="auto"/>
            <w:bottom w:val="none" w:sz="0" w:space="0" w:color="auto"/>
            <w:right w:val="none" w:sz="0" w:space="0" w:color="auto"/>
          </w:divBdr>
        </w:div>
        <w:div w:id="1741127164">
          <w:marLeft w:val="640"/>
          <w:marRight w:val="0"/>
          <w:marTop w:val="0"/>
          <w:marBottom w:val="0"/>
          <w:divBdr>
            <w:top w:val="none" w:sz="0" w:space="0" w:color="auto"/>
            <w:left w:val="none" w:sz="0" w:space="0" w:color="auto"/>
            <w:bottom w:val="none" w:sz="0" w:space="0" w:color="auto"/>
            <w:right w:val="none" w:sz="0" w:space="0" w:color="auto"/>
          </w:divBdr>
        </w:div>
      </w:divsChild>
    </w:div>
    <w:div w:id="1704861138">
      <w:bodyDiv w:val="1"/>
      <w:marLeft w:val="0"/>
      <w:marRight w:val="0"/>
      <w:marTop w:val="0"/>
      <w:marBottom w:val="0"/>
      <w:divBdr>
        <w:top w:val="none" w:sz="0" w:space="0" w:color="auto"/>
        <w:left w:val="none" w:sz="0" w:space="0" w:color="auto"/>
        <w:bottom w:val="none" w:sz="0" w:space="0" w:color="auto"/>
        <w:right w:val="none" w:sz="0" w:space="0" w:color="auto"/>
      </w:divBdr>
    </w:div>
    <w:div w:id="1818184206">
      <w:bodyDiv w:val="1"/>
      <w:marLeft w:val="0"/>
      <w:marRight w:val="0"/>
      <w:marTop w:val="0"/>
      <w:marBottom w:val="0"/>
      <w:divBdr>
        <w:top w:val="none" w:sz="0" w:space="0" w:color="auto"/>
        <w:left w:val="none" w:sz="0" w:space="0" w:color="auto"/>
        <w:bottom w:val="none" w:sz="0" w:space="0" w:color="auto"/>
        <w:right w:val="none" w:sz="0" w:space="0" w:color="auto"/>
      </w:divBdr>
      <w:divsChild>
        <w:div w:id="424806071">
          <w:marLeft w:val="640"/>
          <w:marRight w:val="0"/>
          <w:marTop w:val="0"/>
          <w:marBottom w:val="0"/>
          <w:divBdr>
            <w:top w:val="none" w:sz="0" w:space="0" w:color="auto"/>
            <w:left w:val="none" w:sz="0" w:space="0" w:color="auto"/>
            <w:bottom w:val="none" w:sz="0" w:space="0" w:color="auto"/>
            <w:right w:val="none" w:sz="0" w:space="0" w:color="auto"/>
          </w:divBdr>
        </w:div>
        <w:div w:id="414478113">
          <w:marLeft w:val="640"/>
          <w:marRight w:val="0"/>
          <w:marTop w:val="0"/>
          <w:marBottom w:val="0"/>
          <w:divBdr>
            <w:top w:val="none" w:sz="0" w:space="0" w:color="auto"/>
            <w:left w:val="none" w:sz="0" w:space="0" w:color="auto"/>
            <w:bottom w:val="none" w:sz="0" w:space="0" w:color="auto"/>
            <w:right w:val="none" w:sz="0" w:space="0" w:color="auto"/>
          </w:divBdr>
        </w:div>
        <w:div w:id="1545369007">
          <w:marLeft w:val="640"/>
          <w:marRight w:val="0"/>
          <w:marTop w:val="0"/>
          <w:marBottom w:val="0"/>
          <w:divBdr>
            <w:top w:val="none" w:sz="0" w:space="0" w:color="auto"/>
            <w:left w:val="none" w:sz="0" w:space="0" w:color="auto"/>
            <w:bottom w:val="none" w:sz="0" w:space="0" w:color="auto"/>
            <w:right w:val="none" w:sz="0" w:space="0" w:color="auto"/>
          </w:divBdr>
        </w:div>
        <w:div w:id="1432817321">
          <w:marLeft w:val="640"/>
          <w:marRight w:val="0"/>
          <w:marTop w:val="0"/>
          <w:marBottom w:val="0"/>
          <w:divBdr>
            <w:top w:val="none" w:sz="0" w:space="0" w:color="auto"/>
            <w:left w:val="none" w:sz="0" w:space="0" w:color="auto"/>
            <w:bottom w:val="none" w:sz="0" w:space="0" w:color="auto"/>
            <w:right w:val="none" w:sz="0" w:space="0" w:color="auto"/>
          </w:divBdr>
        </w:div>
        <w:div w:id="1762721823">
          <w:marLeft w:val="640"/>
          <w:marRight w:val="0"/>
          <w:marTop w:val="0"/>
          <w:marBottom w:val="0"/>
          <w:divBdr>
            <w:top w:val="none" w:sz="0" w:space="0" w:color="auto"/>
            <w:left w:val="none" w:sz="0" w:space="0" w:color="auto"/>
            <w:bottom w:val="none" w:sz="0" w:space="0" w:color="auto"/>
            <w:right w:val="none" w:sz="0" w:space="0" w:color="auto"/>
          </w:divBdr>
        </w:div>
        <w:div w:id="695616449">
          <w:marLeft w:val="640"/>
          <w:marRight w:val="0"/>
          <w:marTop w:val="0"/>
          <w:marBottom w:val="0"/>
          <w:divBdr>
            <w:top w:val="none" w:sz="0" w:space="0" w:color="auto"/>
            <w:left w:val="none" w:sz="0" w:space="0" w:color="auto"/>
            <w:bottom w:val="none" w:sz="0" w:space="0" w:color="auto"/>
            <w:right w:val="none" w:sz="0" w:space="0" w:color="auto"/>
          </w:divBdr>
        </w:div>
        <w:div w:id="1658922559">
          <w:marLeft w:val="640"/>
          <w:marRight w:val="0"/>
          <w:marTop w:val="0"/>
          <w:marBottom w:val="0"/>
          <w:divBdr>
            <w:top w:val="none" w:sz="0" w:space="0" w:color="auto"/>
            <w:left w:val="none" w:sz="0" w:space="0" w:color="auto"/>
            <w:bottom w:val="none" w:sz="0" w:space="0" w:color="auto"/>
            <w:right w:val="none" w:sz="0" w:space="0" w:color="auto"/>
          </w:divBdr>
        </w:div>
        <w:div w:id="1429352536">
          <w:marLeft w:val="640"/>
          <w:marRight w:val="0"/>
          <w:marTop w:val="0"/>
          <w:marBottom w:val="0"/>
          <w:divBdr>
            <w:top w:val="none" w:sz="0" w:space="0" w:color="auto"/>
            <w:left w:val="none" w:sz="0" w:space="0" w:color="auto"/>
            <w:bottom w:val="none" w:sz="0" w:space="0" w:color="auto"/>
            <w:right w:val="none" w:sz="0" w:space="0" w:color="auto"/>
          </w:divBdr>
        </w:div>
        <w:div w:id="611086833">
          <w:marLeft w:val="640"/>
          <w:marRight w:val="0"/>
          <w:marTop w:val="0"/>
          <w:marBottom w:val="0"/>
          <w:divBdr>
            <w:top w:val="none" w:sz="0" w:space="0" w:color="auto"/>
            <w:left w:val="none" w:sz="0" w:space="0" w:color="auto"/>
            <w:bottom w:val="none" w:sz="0" w:space="0" w:color="auto"/>
            <w:right w:val="none" w:sz="0" w:space="0" w:color="auto"/>
          </w:divBdr>
        </w:div>
        <w:div w:id="1319841231">
          <w:marLeft w:val="640"/>
          <w:marRight w:val="0"/>
          <w:marTop w:val="0"/>
          <w:marBottom w:val="0"/>
          <w:divBdr>
            <w:top w:val="none" w:sz="0" w:space="0" w:color="auto"/>
            <w:left w:val="none" w:sz="0" w:space="0" w:color="auto"/>
            <w:bottom w:val="none" w:sz="0" w:space="0" w:color="auto"/>
            <w:right w:val="none" w:sz="0" w:space="0" w:color="auto"/>
          </w:divBdr>
        </w:div>
      </w:divsChild>
    </w:div>
    <w:div w:id="1857889107">
      <w:bodyDiv w:val="1"/>
      <w:marLeft w:val="0"/>
      <w:marRight w:val="0"/>
      <w:marTop w:val="0"/>
      <w:marBottom w:val="0"/>
      <w:divBdr>
        <w:top w:val="none" w:sz="0" w:space="0" w:color="auto"/>
        <w:left w:val="none" w:sz="0" w:space="0" w:color="auto"/>
        <w:bottom w:val="none" w:sz="0" w:space="0" w:color="auto"/>
        <w:right w:val="none" w:sz="0" w:space="0" w:color="auto"/>
      </w:divBdr>
    </w:div>
    <w:div w:id="1863939238">
      <w:bodyDiv w:val="1"/>
      <w:marLeft w:val="0"/>
      <w:marRight w:val="0"/>
      <w:marTop w:val="0"/>
      <w:marBottom w:val="0"/>
      <w:divBdr>
        <w:top w:val="none" w:sz="0" w:space="0" w:color="auto"/>
        <w:left w:val="none" w:sz="0" w:space="0" w:color="auto"/>
        <w:bottom w:val="none" w:sz="0" w:space="0" w:color="auto"/>
        <w:right w:val="none" w:sz="0" w:space="0" w:color="auto"/>
      </w:divBdr>
      <w:divsChild>
        <w:div w:id="263465399">
          <w:marLeft w:val="640"/>
          <w:marRight w:val="0"/>
          <w:marTop w:val="0"/>
          <w:marBottom w:val="0"/>
          <w:divBdr>
            <w:top w:val="none" w:sz="0" w:space="0" w:color="auto"/>
            <w:left w:val="none" w:sz="0" w:space="0" w:color="auto"/>
            <w:bottom w:val="none" w:sz="0" w:space="0" w:color="auto"/>
            <w:right w:val="none" w:sz="0" w:space="0" w:color="auto"/>
          </w:divBdr>
        </w:div>
      </w:divsChild>
    </w:div>
    <w:div w:id="1896697684">
      <w:bodyDiv w:val="1"/>
      <w:marLeft w:val="0"/>
      <w:marRight w:val="0"/>
      <w:marTop w:val="0"/>
      <w:marBottom w:val="0"/>
      <w:divBdr>
        <w:top w:val="none" w:sz="0" w:space="0" w:color="auto"/>
        <w:left w:val="none" w:sz="0" w:space="0" w:color="auto"/>
        <w:bottom w:val="none" w:sz="0" w:space="0" w:color="auto"/>
        <w:right w:val="none" w:sz="0" w:space="0" w:color="auto"/>
      </w:divBdr>
    </w:div>
    <w:div w:id="1944456821">
      <w:bodyDiv w:val="1"/>
      <w:marLeft w:val="0"/>
      <w:marRight w:val="0"/>
      <w:marTop w:val="0"/>
      <w:marBottom w:val="0"/>
      <w:divBdr>
        <w:top w:val="none" w:sz="0" w:space="0" w:color="auto"/>
        <w:left w:val="none" w:sz="0" w:space="0" w:color="auto"/>
        <w:bottom w:val="none" w:sz="0" w:space="0" w:color="auto"/>
        <w:right w:val="none" w:sz="0" w:space="0" w:color="auto"/>
      </w:divBdr>
      <w:divsChild>
        <w:div w:id="1043678310">
          <w:marLeft w:val="640"/>
          <w:marRight w:val="0"/>
          <w:marTop w:val="0"/>
          <w:marBottom w:val="0"/>
          <w:divBdr>
            <w:top w:val="none" w:sz="0" w:space="0" w:color="auto"/>
            <w:left w:val="none" w:sz="0" w:space="0" w:color="auto"/>
            <w:bottom w:val="none" w:sz="0" w:space="0" w:color="auto"/>
            <w:right w:val="none" w:sz="0" w:space="0" w:color="auto"/>
          </w:divBdr>
        </w:div>
        <w:div w:id="155725479">
          <w:marLeft w:val="640"/>
          <w:marRight w:val="0"/>
          <w:marTop w:val="0"/>
          <w:marBottom w:val="0"/>
          <w:divBdr>
            <w:top w:val="none" w:sz="0" w:space="0" w:color="auto"/>
            <w:left w:val="none" w:sz="0" w:space="0" w:color="auto"/>
            <w:bottom w:val="none" w:sz="0" w:space="0" w:color="auto"/>
            <w:right w:val="none" w:sz="0" w:space="0" w:color="auto"/>
          </w:divBdr>
        </w:div>
        <w:div w:id="1593969528">
          <w:marLeft w:val="640"/>
          <w:marRight w:val="0"/>
          <w:marTop w:val="0"/>
          <w:marBottom w:val="0"/>
          <w:divBdr>
            <w:top w:val="none" w:sz="0" w:space="0" w:color="auto"/>
            <w:left w:val="none" w:sz="0" w:space="0" w:color="auto"/>
            <w:bottom w:val="none" w:sz="0" w:space="0" w:color="auto"/>
            <w:right w:val="none" w:sz="0" w:space="0" w:color="auto"/>
          </w:divBdr>
        </w:div>
        <w:div w:id="240721376">
          <w:marLeft w:val="640"/>
          <w:marRight w:val="0"/>
          <w:marTop w:val="0"/>
          <w:marBottom w:val="0"/>
          <w:divBdr>
            <w:top w:val="none" w:sz="0" w:space="0" w:color="auto"/>
            <w:left w:val="none" w:sz="0" w:space="0" w:color="auto"/>
            <w:bottom w:val="none" w:sz="0" w:space="0" w:color="auto"/>
            <w:right w:val="none" w:sz="0" w:space="0" w:color="auto"/>
          </w:divBdr>
        </w:div>
        <w:div w:id="822429130">
          <w:marLeft w:val="640"/>
          <w:marRight w:val="0"/>
          <w:marTop w:val="0"/>
          <w:marBottom w:val="0"/>
          <w:divBdr>
            <w:top w:val="none" w:sz="0" w:space="0" w:color="auto"/>
            <w:left w:val="none" w:sz="0" w:space="0" w:color="auto"/>
            <w:bottom w:val="none" w:sz="0" w:space="0" w:color="auto"/>
            <w:right w:val="none" w:sz="0" w:space="0" w:color="auto"/>
          </w:divBdr>
        </w:div>
      </w:divsChild>
    </w:div>
    <w:div w:id="1977756282">
      <w:bodyDiv w:val="1"/>
      <w:marLeft w:val="0"/>
      <w:marRight w:val="0"/>
      <w:marTop w:val="0"/>
      <w:marBottom w:val="0"/>
      <w:divBdr>
        <w:top w:val="none" w:sz="0" w:space="0" w:color="auto"/>
        <w:left w:val="none" w:sz="0" w:space="0" w:color="auto"/>
        <w:bottom w:val="none" w:sz="0" w:space="0" w:color="auto"/>
        <w:right w:val="none" w:sz="0" w:space="0" w:color="auto"/>
      </w:divBdr>
      <w:divsChild>
        <w:div w:id="289626999">
          <w:marLeft w:val="640"/>
          <w:marRight w:val="0"/>
          <w:marTop w:val="0"/>
          <w:marBottom w:val="0"/>
          <w:divBdr>
            <w:top w:val="none" w:sz="0" w:space="0" w:color="auto"/>
            <w:left w:val="none" w:sz="0" w:space="0" w:color="auto"/>
            <w:bottom w:val="none" w:sz="0" w:space="0" w:color="auto"/>
            <w:right w:val="none" w:sz="0" w:space="0" w:color="auto"/>
          </w:divBdr>
        </w:div>
        <w:div w:id="443842217">
          <w:marLeft w:val="640"/>
          <w:marRight w:val="0"/>
          <w:marTop w:val="0"/>
          <w:marBottom w:val="0"/>
          <w:divBdr>
            <w:top w:val="none" w:sz="0" w:space="0" w:color="auto"/>
            <w:left w:val="none" w:sz="0" w:space="0" w:color="auto"/>
            <w:bottom w:val="none" w:sz="0" w:space="0" w:color="auto"/>
            <w:right w:val="none" w:sz="0" w:space="0" w:color="auto"/>
          </w:divBdr>
        </w:div>
        <w:div w:id="891770455">
          <w:marLeft w:val="640"/>
          <w:marRight w:val="0"/>
          <w:marTop w:val="0"/>
          <w:marBottom w:val="0"/>
          <w:divBdr>
            <w:top w:val="none" w:sz="0" w:space="0" w:color="auto"/>
            <w:left w:val="none" w:sz="0" w:space="0" w:color="auto"/>
            <w:bottom w:val="none" w:sz="0" w:space="0" w:color="auto"/>
            <w:right w:val="none" w:sz="0" w:space="0" w:color="auto"/>
          </w:divBdr>
        </w:div>
        <w:div w:id="2007510333">
          <w:marLeft w:val="640"/>
          <w:marRight w:val="0"/>
          <w:marTop w:val="0"/>
          <w:marBottom w:val="0"/>
          <w:divBdr>
            <w:top w:val="none" w:sz="0" w:space="0" w:color="auto"/>
            <w:left w:val="none" w:sz="0" w:space="0" w:color="auto"/>
            <w:bottom w:val="none" w:sz="0" w:space="0" w:color="auto"/>
            <w:right w:val="none" w:sz="0" w:space="0" w:color="auto"/>
          </w:divBdr>
        </w:div>
        <w:div w:id="13922876">
          <w:marLeft w:val="640"/>
          <w:marRight w:val="0"/>
          <w:marTop w:val="0"/>
          <w:marBottom w:val="0"/>
          <w:divBdr>
            <w:top w:val="none" w:sz="0" w:space="0" w:color="auto"/>
            <w:left w:val="none" w:sz="0" w:space="0" w:color="auto"/>
            <w:bottom w:val="none" w:sz="0" w:space="0" w:color="auto"/>
            <w:right w:val="none" w:sz="0" w:space="0" w:color="auto"/>
          </w:divBdr>
        </w:div>
        <w:div w:id="596981233">
          <w:marLeft w:val="640"/>
          <w:marRight w:val="0"/>
          <w:marTop w:val="0"/>
          <w:marBottom w:val="0"/>
          <w:divBdr>
            <w:top w:val="none" w:sz="0" w:space="0" w:color="auto"/>
            <w:left w:val="none" w:sz="0" w:space="0" w:color="auto"/>
            <w:bottom w:val="none" w:sz="0" w:space="0" w:color="auto"/>
            <w:right w:val="none" w:sz="0" w:space="0" w:color="auto"/>
          </w:divBdr>
        </w:div>
        <w:div w:id="2109809012">
          <w:marLeft w:val="640"/>
          <w:marRight w:val="0"/>
          <w:marTop w:val="0"/>
          <w:marBottom w:val="0"/>
          <w:divBdr>
            <w:top w:val="none" w:sz="0" w:space="0" w:color="auto"/>
            <w:left w:val="none" w:sz="0" w:space="0" w:color="auto"/>
            <w:bottom w:val="none" w:sz="0" w:space="0" w:color="auto"/>
            <w:right w:val="none" w:sz="0" w:space="0" w:color="auto"/>
          </w:divBdr>
        </w:div>
        <w:div w:id="1752199397">
          <w:marLeft w:val="640"/>
          <w:marRight w:val="0"/>
          <w:marTop w:val="0"/>
          <w:marBottom w:val="0"/>
          <w:divBdr>
            <w:top w:val="none" w:sz="0" w:space="0" w:color="auto"/>
            <w:left w:val="none" w:sz="0" w:space="0" w:color="auto"/>
            <w:bottom w:val="none" w:sz="0" w:space="0" w:color="auto"/>
            <w:right w:val="none" w:sz="0" w:space="0" w:color="auto"/>
          </w:divBdr>
        </w:div>
        <w:div w:id="892229524">
          <w:marLeft w:val="640"/>
          <w:marRight w:val="0"/>
          <w:marTop w:val="0"/>
          <w:marBottom w:val="0"/>
          <w:divBdr>
            <w:top w:val="none" w:sz="0" w:space="0" w:color="auto"/>
            <w:left w:val="none" w:sz="0" w:space="0" w:color="auto"/>
            <w:bottom w:val="none" w:sz="0" w:space="0" w:color="auto"/>
            <w:right w:val="none" w:sz="0" w:space="0" w:color="auto"/>
          </w:divBdr>
        </w:div>
        <w:div w:id="1727684708">
          <w:marLeft w:val="640"/>
          <w:marRight w:val="0"/>
          <w:marTop w:val="0"/>
          <w:marBottom w:val="0"/>
          <w:divBdr>
            <w:top w:val="none" w:sz="0" w:space="0" w:color="auto"/>
            <w:left w:val="none" w:sz="0" w:space="0" w:color="auto"/>
            <w:bottom w:val="none" w:sz="0" w:space="0" w:color="auto"/>
            <w:right w:val="none" w:sz="0" w:space="0" w:color="auto"/>
          </w:divBdr>
        </w:div>
        <w:div w:id="1845048647">
          <w:marLeft w:val="640"/>
          <w:marRight w:val="0"/>
          <w:marTop w:val="0"/>
          <w:marBottom w:val="0"/>
          <w:divBdr>
            <w:top w:val="none" w:sz="0" w:space="0" w:color="auto"/>
            <w:left w:val="none" w:sz="0" w:space="0" w:color="auto"/>
            <w:bottom w:val="none" w:sz="0" w:space="0" w:color="auto"/>
            <w:right w:val="none" w:sz="0" w:space="0" w:color="auto"/>
          </w:divBdr>
        </w:div>
      </w:divsChild>
    </w:div>
    <w:div w:id="1978140142">
      <w:bodyDiv w:val="1"/>
      <w:marLeft w:val="0"/>
      <w:marRight w:val="0"/>
      <w:marTop w:val="0"/>
      <w:marBottom w:val="0"/>
      <w:divBdr>
        <w:top w:val="none" w:sz="0" w:space="0" w:color="auto"/>
        <w:left w:val="none" w:sz="0" w:space="0" w:color="auto"/>
        <w:bottom w:val="none" w:sz="0" w:space="0" w:color="auto"/>
        <w:right w:val="none" w:sz="0" w:space="0" w:color="auto"/>
      </w:divBdr>
      <w:divsChild>
        <w:div w:id="1113209264">
          <w:marLeft w:val="640"/>
          <w:marRight w:val="0"/>
          <w:marTop w:val="0"/>
          <w:marBottom w:val="0"/>
          <w:divBdr>
            <w:top w:val="none" w:sz="0" w:space="0" w:color="auto"/>
            <w:left w:val="none" w:sz="0" w:space="0" w:color="auto"/>
            <w:bottom w:val="none" w:sz="0" w:space="0" w:color="auto"/>
            <w:right w:val="none" w:sz="0" w:space="0" w:color="auto"/>
          </w:divBdr>
        </w:div>
        <w:div w:id="1087461936">
          <w:marLeft w:val="640"/>
          <w:marRight w:val="0"/>
          <w:marTop w:val="0"/>
          <w:marBottom w:val="0"/>
          <w:divBdr>
            <w:top w:val="none" w:sz="0" w:space="0" w:color="auto"/>
            <w:left w:val="none" w:sz="0" w:space="0" w:color="auto"/>
            <w:bottom w:val="none" w:sz="0" w:space="0" w:color="auto"/>
            <w:right w:val="none" w:sz="0" w:space="0" w:color="auto"/>
          </w:divBdr>
        </w:div>
        <w:div w:id="1955364255">
          <w:marLeft w:val="640"/>
          <w:marRight w:val="0"/>
          <w:marTop w:val="0"/>
          <w:marBottom w:val="0"/>
          <w:divBdr>
            <w:top w:val="none" w:sz="0" w:space="0" w:color="auto"/>
            <w:left w:val="none" w:sz="0" w:space="0" w:color="auto"/>
            <w:bottom w:val="none" w:sz="0" w:space="0" w:color="auto"/>
            <w:right w:val="none" w:sz="0" w:space="0" w:color="auto"/>
          </w:divBdr>
        </w:div>
        <w:div w:id="1939480481">
          <w:marLeft w:val="640"/>
          <w:marRight w:val="0"/>
          <w:marTop w:val="0"/>
          <w:marBottom w:val="0"/>
          <w:divBdr>
            <w:top w:val="none" w:sz="0" w:space="0" w:color="auto"/>
            <w:left w:val="none" w:sz="0" w:space="0" w:color="auto"/>
            <w:bottom w:val="none" w:sz="0" w:space="0" w:color="auto"/>
            <w:right w:val="none" w:sz="0" w:space="0" w:color="auto"/>
          </w:divBdr>
        </w:div>
        <w:div w:id="2128963953">
          <w:marLeft w:val="640"/>
          <w:marRight w:val="0"/>
          <w:marTop w:val="0"/>
          <w:marBottom w:val="0"/>
          <w:divBdr>
            <w:top w:val="none" w:sz="0" w:space="0" w:color="auto"/>
            <w:left w:val="none" w:sz="0" w:space="0" w:color="auto"/>
            <w:bottom w:val="none" w:sz="0" w:space="0" w:color="auto"/>
            <w:right w:val="none" w:sz="0" w:space="0" w:color="auto"/>
          </w:divBdr>
        </w:div>
        <w:div w:id="831261867">
          <w:marLeft w:val="640"/>
          <w:marRight w:val="0"/>
          <w:marTop w:val="0"/>
          <w:marBottom w:val="0"/>
          <w:divBdr>
            <w:top w:val="none" w:sz="0" w:space="0" w:color="auto"/>
            <w:left w:val="none" w:sz="0" w:space="0" w:color="auto"/>
            <w:bottom w:val="none" w:sz="0" w:space="0" w:color="auto"/>
            <w:right w:val="none" w:sz="0" w:space="0" w:color="auto"/>
          </w:divBdr>
        </w:div>
        <w:div w:id="235014083">
          <w:marLeft w:val="640"/>
          <w:marRight w:val="0"/>
          <w:marTop w:val="0"/>
          <w:marBottom w:val="0"/>
          <w:divBdr>
            <w:top w:val="none" w:sz="0" w:space="0" w:color="auto"/>
            <w:left w:val="none" w:sz="0" w:space="0" w:color="auto"/>
            <w:bottom w:val="none" w:sz="0" w:space="0" w:color="auto"/>
            <w:right w:val="none" w:sz="0" w:space="0" w:color="auto"/>
          </w:divBdr>
        </w:div>
        <w:div w:id="1333684932">
          <w:marLeft w:val="640"/>
          <w:marRight w:val="0"/>
          <w:marTop w:val="0"/>
          <w:marBottom w:val="0"/>
          <w:divBdr>
            <w:top w:val="none" w:sz="0" w:space="0" w:color="auto"/>
            <w:left w:val="none" w:sz="0" w:space="0" w:color="auto"/>
            <w:bottom w:val="none" w:sz="0" w:space="0" w:color="auto"/>
            <w:right w:val="none" w:sz="0" w:space="0" w:color="auto"/>
          </w:divBdr>
        </w:div>
      </w:divsChild>
    </w:div>
    <w:div w:id="2057584344">
      <w:bodyDiv w:val="1"/>
      <w:marLeft w:val="0"/>
      <w:marRight w:val="0"/>
      <w:marTop w:val="0"/>
      <w:marBottom w:val="0"/>
      <w:divBdr>
        <w:top w:val="none" w:sz="0" w:space="0" w:color="auto"/>
        <w:left w:val="none" w:sz="0" w:space="0" w:color="auto"/>
        <w:bottom w:val="none" w:sz="0" w:space="0" w:color="auto"/>
        <w:right w:val="none" w:sz="0" w:space="0" w:color="auto"/>
      </w:divBdr>
    </w:div>
    <w:div w:id="210137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84E47B-81F3-4549-AFD4-121E29917393}">
  <we:reference id="wa104382081" version="1.5.0.0" store="en-US" storeType="OMEX"/>
  <we:alternateReferences>
    <we:reference id="wa104382081" version="1.5.0.0" store="" storeType="OMEX"/>
  </we:alternateReferences>
  <we:properties>
    <we:property name="MENDELEY_CITATIONS" value="[]"/>
    <we:property name="MENDELEY_CITATIONS_STYLE" value="&quot;https://www.zotero.org/styles/american-medical-association&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E1C94-C9B5-47CD-9220-A69AF22A3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16452</Words>
  <Characters>93780</Characters>
  <Application>Microsoft Office Word</Application>
  <DocSecurity>0</DocSecurity>
  <Lines>781</Lines>
  <Paragraphs>220</Paragraphs>
  <ScaleCrop>false</ScaleCrop>
  <Company/>
  <LinksUpToDate>false</LinksUpToDate>
  <CharactersWithSpaces>110012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Shah</dc:creator>
  <cp:keywords/>
  <dc:description/>
  <cp:lastModifiedBy>Shah, Anish</cp:lastModifiedBy>
  <cp:revision>59</cp:revision>
  <dcterms:created xsi:type="dcterms:W3CDTF">2019-10-31T01:04:00Z</dcterms:created>
  <dcterms:modified xsi:type="dcterms:W3CDTF">2019-11-21T16:43:00Z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fe8e6f90-b8b1-3fc7-a982-e11ab9df231f</vt:lpwstr>
  </property>
  <property fmtid="{D5CDD505-2E9C-101B-9397-08002B2CF9AE}" pid="24" name="Mendeley Citation Style_1">
    <vt:lpwstr>http://www.zotero.org/styles/american-medical-association</vt:lpwstr>
  </property>
</Properties>
</file>